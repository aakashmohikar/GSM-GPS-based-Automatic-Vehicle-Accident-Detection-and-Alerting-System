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711F8" w14:textId="77777777" w:rsidR="00A35493" w:rsidRDefault="00A35493" w:rsidP="00A35493">
      <w:pPr>
        <w:shd w:val="clear" w:color="auto" w:fill="FFFFFF"/>
        <w:spacing w:before="365" w:after="193" w:line="312" w:lineRule="atLeast"/>
        <w:outlineLvl w:val="1"/>
        <w:rPr>
          <w:rFonts w:ascii="Arial" w:eastAsia="Times New Roman" w:hAnsi="Arial" w:cs="Arial"/>
          <w:b/>
          <w:bCs/>
          <w:color w:val="3A3A3A"/>
          <w:sz w:val="39"/>
          <w:szCs w:val="39"/>
          <w:u w:val="single"/>
        </w:rPr>
      </w:pPr>
      <w:r w:rsidRPr="007B3E19">
        <w:rPr>
          <w:rFonts w:ascii="Arial" w:eastAsia="Times New Roman" w:hAnsi="Arial" w:cs="Arial"/>
          <w:b/>
          <w:bCs/>
          <w:color w:val="3A3A3A"/>
          <w:sz w:val="39"/>
          <w:szCs w:val="39"/>
          <w:u w:val="single"/>
        </w:rPr>
        <w:t>NEO-6M GPS Module</w:t>
      </w:r>
      <w:r w:rsidR="007B3E19" w:rsidRPr="007B3E19">
        <w:rPr>
          <w:rFonts w:ascii="Arial" w:eastAsia="Times New Roman" w:hAnsi="Arial" w:cs="Arial"/>
          <w:b/>
          <w:bCs/>
          <w:color w:val="3A3A3A"/>
          <w:sz w:val="39"/>
          <w:szCs w:val="39"/>
          <w:u w:val="single"/>
        </w:rPr>
        <w:t xml:space="preserve"> Interfacing with Arduino</w:t>
      </w:r>
    </w:p>
    <w:p w14:paraId="67E90C5E" w14:textId="77777777" w:rsidR="00346651" w:rsidRPr="00346651" w:rsidRDefault="00346651" w:rsidP="00346651">
      <w:pPr>
        <w:pStyle w:val="Heading3"/>
        <w:spacing w:before="107" w:after="107" w:line="422" w:lineRule="atLeast"/>
        <w:rPr>
          <w:rFonts w:ascii="Times New Roman" w:hAnsi="Times New Roman" w:cs="Times New Roman"/>
          <w:bCs w:val="0"/>
          <w:color w:val="32516B"/>
        </w:rPr>
      </w:pPr>
      <w:r w:rsidRPr="00346651">
        <w:rPr>
          <w:rFonts w:ascii="Times New Roman" w:hAnsi="Times New Roman" w:cs="Times New Roman"/>
          <w:bCs w:val="0"/>
          <w:color w:val="32516B"/>
        </w:rPr>
        <w:t>How does GPS work?</w:t>
      </w:r>
    </w:p>
    <w:p w14:paraId="728C519B" w14:textId="77777777" w:rsidR="00346651" w:rsidRPr="00346651" w:rsidRDefault="00346651" w:rsidP="00346651">
      <w:pPr>
        <w:pStyle w:val="NormalWeb"/>
        <w:spacing w:before="107" w:beforeAutospacing="0" w:after="107" w:afterAutospacing="0" w:line="390" w:lineRule="atLeast"/>
        <w:rPr>
          <w:color w:val="32516B"/>
        </w:rPr>
      </w:pPr>
      <w:r w:rsidRPr="00346651">
        <w:rPr>
          <w:color w:val="32516B"/>
        </w:rPr>
        <w:t>GPS receivers actually work by figuring out how far they are from a number of satellites. They are pre-programmed to know where the GPS satellites are at any given time.</w:t>
      </w:r>
    </w:p>
    <w:p w14:paraId="0C2390E3" w14:textId="77777777" w:rsidR="00346651" w:rsidRPr="00346651" w:rsidRDefault="00346651" w:rsidP="00346651">
      <w:pPr>
        <w:pStyle w:val="NormalWeb"/>
        <w:spacing w:before="107" w:beforeAutospacing="0" w:after="107" w:afterAutospacing="0" w:line="390" w:lineRule="atLeast"/>
        <w:rPr>
          <w:color w:val="32516B"/>
        </w:rPr>
      </w:pPr>
      <w:r w:rsidRPr="00346651">
        <w:rPr>
          <w:color w:val="32516B"/>
        </w:rPr>
        <w:t>The satellites transmit information about their position and the current time in the form of radio signals towards the Earth. These signals identify the satellites and tell the receiver where they are located.</w:t>
      </w:r>
    </w:p>
    <w:p w14:paraId="4B7A0565" w14:textId="77777777" w:rsidR="00346651" w:rsidRPr="00346651" w:rsidRDefault="00346651" w:rsidP="00346651">
      <w:r w:rsidRPr="00346651">
        <w:rPr>
          <w:noProof/>
        </w:rPr>
        <w:drawing>
          <wp:inline distT="0" distB="0" distL="0" distR="0" wp14:anchorId="2745BE1A" wp14:editId="399ABE3E">
            <wp:extent cx="3047992" cy="2968388"/>
            <wp:effectExtent l="19050" t="0" r="8" b="0"/>
            <wp:docPr id="5" name="Picture 4" descr="How GPS Works - Trilater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GPS Works - Trilateration Process"/>
                    <pic:cNvPicPr>
                      <a:picLocks noChangeAspect="1" noChangeArrowheads="1"/>
                    </pic:cNvPicPr>
                  </pic:nvPicPr>
                  <pic:blipFill>
                    <a:blip r:embed="rId5"/>
                    <a:srcRect/>
                    <a:stretch>
                      <a:fillRect/>
                    </a:stretch>
                  </pic:blipFill>
                  <pic:spPr bwMode="auto">
                    <a:xfrm>
                      <a:off x="0" y="0"/>
                      <a:ext cx="3048187" cy="2968577"/>
                    </a:xfrm>
                    <a:prstGeom prst="rect">
                      <a:avLst/>
                    </a:prstGeom>
                    <a:noFill/>
                    <a:ln w="9525">
                      <a:noFill/>
                      <a:miter lim="800000"/>
                      <a:headEnd/>
                      <a:tailEnd/>
                    </a:ln>
                  </pic:spPr>
                </pic:pic>
              </a:graphicData>
            </a:graphic>
          </wp:inline>
        </w:drawing>
      </w:r>
    </w:p>
    <w:p w14:paraId="232DBE9F" w14:textId="77777777" w:rsidR="00346651" w:rsidRPr="00346651" w:rsidRDefault="00346651" w:rsidP="00346651">
      <w:pPr>
        <w:pStyle w:val="NormalWeb"/>
        <w:spacing w:before="107" w:beforeAutospacing="0" w:after="107" w:afterAutospacing="0" w:line="390" w:lineRule="atLeast"/>
        <w:rPr>
          <w:color w:val="32516B"/>
        </w:rPr>
      </w:pPr>
      <w:r w:rsidRPr="00346651">
        <w:rPr>
          <w:color w:val="32516B"/>
        </w:rPr>
        <w:t>The receiver then calculates how far away each satellite is by figuring out how long it took for the signals to arrive. Once it has information on how far away at least three satellites are and where they are in space, it can pinpoint your location on Earth.</w:t>
      </w:r>
    </w:p>
    <w:p w14:paraId="2CF6A5D1" w14:textId="77777777" w:rsidR="00346651" w:rsidRPr="00346651" w:rsidRDefault="00346651" w:rsidP="00346651">
      <w:pPr>
        <w:pStyle w:val="NormalWeb"/>
        <w:spacing w:before="107" w:beforeAutospacing="0" w:after="107" w:afterAutospacing="0" w:line="390" w:lineRule="atLeast"/>
        <w:rPr>
          <w:color w:val="32516B"/>
        </w:rPr>
      </w:pPr>
      <w:r w:rsidRPr="00346651">
        <w:rPr>
          <w:color w:val="32516B"/>
        </w:rPr>
        <w:t>This process is known as Trilateration.</w:t>
      </w:r>
    </w:p>
    <w:p w14:paraId="0D44046B" w14:textId="77777777" w:rsidR="00346651" w:rsidRPr="007B3E19" w:rsidRDefault="00346651" w:rsidP="00A35493">
      <w:pPr>
        <w:shd w:val="clear" w:color="auto" w:fill="FFFFFF"/>
        <w:spacing w:before="365" w:after="193" w:line="312" w:lineRule="atLeast"/>
        <w:outlineLvl w:val="1"/>
        <w:rPr>
          <w:rFonts w:ascii="Arial" w:eastAsia="Times New Roman" w:hAnsi="Arial" w:cs="Arial"/>
          <w:b/>
          <w:bCs/>
          <w:color w:val="3A3A3A"/>
          <w:sz w:val="39"/>
          <w:szCs w:val="39"/>
          <w:u w:val="single"/>
        </w:rPr>
      </w:pPr>
    </w:p>
    <w:p w14:paraId="056A26E9" w14:textId="77777777" w:rsidR="004C1AB7" w:rsidRPr="00A35493" w:rsidRDefault="004C1AB7" w:rsidP="00A35493">
      <w:pPr>
        <w:shd w:val="clear" w:color="auto" w:fill="FFFFFF"/>
        <w:spacing w:before="365" w:after="193" w:line="312" w:lineRule="atLeast"/>
        <w:outlineLvl w:val="1"/>
        <w:rPr>
          <w:rFonts w:ascii="Arial" w:eastAsia="Times New Roman" w:hAnsi="Arial" w:cs="Arial"/>
          <w:b/>
          <w:bCs/>
          <w:color w:val="3A3A3A"/>
          <w:sz w:val="39"/>
          <w:szCs w:val="39"/>
        </w:rPr>
      </w:pPr>
      <w:r>
        <w:rPr>
          <w:rFonts w:ascii="Arial" w:eastAsia="Times New Roman" w:hAnsi="Arial" w:cs="Arial"/>
          <w:b/>
          <w:bCs/>
          <w:noProof/>
          <w:color w:val="3A3A3A"/>
          <w:sz w:val="39"/>
          <w:szCs w:val="39"/>
        </w:rPr>
        <w:lastRenderedPageBreak/>
        <w:drawing>
          <wp:inline distT="0" distB="0" distL="0" distR="0" wp14:anchorId="00811F5A" wp14:editId="749C7677">
            <wp:extent cx="2724150" cy="2138545"/>
            <wp:effectExtent l="19050" t="0" r="0" b="0"/>
            <wp:docPr id="2" name="Picture 1" descr="C:\Users\SANTOSH\Downloads\NEO-G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TOSH\Downloads\NEO-GPS-1.jpg"/>
                    <pic:cNvPicPr>
                      <a:picLocks noChangeAspect="1" noChangeArrowheads="1"/>
                    </pic:cNvPicPr>
                  </pic:nvPicPr>
                  <pic:blipFill>
                    <a:blip r:embed="rId6"/>
                    <a:srcRect/>
                    <a:stretch>
                      <a:fillRect/>
                    </a:stretch>
                  </pic:blipFill>
                  <pic:spPr bwMode="auto">
                    <a:xfrm>
                      <a:off x="0" y="0"/>
                      <a:ext cx="2723499" cy="2138034"/>
                    </a:xfrm>
                    <a:prstGeom prst="rect">
                      <a:avLst/>
                    </a:prstGeom>
                    <a:noFill/>
                    <a:ln w="9525">
                      <a:noFill/>
                      <a:miter lim="800000"/>
                      <a:headEnd/>
                      <a:tailEnd/>
                    </a:ln>
                  </pic:spPr>
                </pic:pic>
              </a:graphicData>
            </a:graphic>
          </wp:inline>
        </w:drawing>
      </w:r>
    </w:p>
    <w:p w14:paraId="5463684C" w14:textId="77777777" w:rsidR="00346651" w:rsidRPr="00346651" w:rsidRDefault="00346651" w:rsidP="00346651">
      <w:pPr>
        <w:pStyle w:val="Heading3"/>
        <w:shd w:val="clear" w:color="auto" w:fill="FFFFFF"/>
        <w:spacing w:before="360" w:after="107" w:line="276" w:lineRule="atLeast"/>
        <w:rPr>
          <w:rFonts w:ascii="Times New Roman" w:hAnsi="Times New Roman" w:cs="Times New Roman"/>
          <w:b w:val="0"/>
          <w:bCs w:val="0"/>
          <w:color w:val="333333"/>
        </w:rPr>
      </w:pPr>
      <w:r w:rsidRPr="00346651">
        <w:rPr>
          <w:rFonts w:ascii="Times New Roman" w:hAnsi="Times New Roman" w:cs="Times New Roman"/>
          <w:b w:val="0"/>
          <w:bCs w:val="0"/>
          <w:color w:val="333333"/>
        </w:rPr>
        <w:t>NEO-6M GPS Chip</w:t>
      </w:r>
    </w:p>
    <w:p w14:paraId="04A51988" w14:textId="77777777" w:rsidR="00346651" w:rsidRPr="00346651" w:rsidRDefault="00346651" w:rsidP="00346651">
      <w:pPr>
        <w:pStyle w:val="NormalWeb"/>
        <w:shd w:val="clear" w:color="auto" w:fill="FFFFFF"/>
        <w:spacing w:before="240" w:beforeAutospacing="0" w:after="240" w:afterAutospacing="0" w:line="390" w:lineRule="atLeast"/>
      </w:pPr>
      <w:r w:rsidRPr="00346651">
        <w:t>At the heart of the module is a NEO-6M GPS chip from u-blox. The chip measures less than the size of a postage stamp but packs a surprising amount of features into its little frame.</w:t>
      </w:r>
    </w:p>
    <w:p w14:paraId="4CD13BCA" w14:textId="77777777" w:rsidR="00346651" w:rsidRPr="00346651" w:rsidRDefault="00346651" w:rsidP="00346651">
      <w:pPr>
        <w:pStyle w:val="NormalWeb"/>
        <w:shd w:val="clear" w:color="auto" w:fill="FFFFFF"/>
        <w:spacing w:before="240" w:beforeAutospacing="0" w:after="240" w:afterAutospacing="0" w:line="390" w:lineRule="atLeast"/>
      </w:pPr>
      <w:r w:rsidRPr="00346651">
        <w:t>It can track up to 22 satellites on 50 channels and achieves the industry’s highest level of sensitivity i.e. -161 dB tracking, while consuming only 45mA supply current.</w:t>
      </w:r>
    </w:p>
    <w:p w14:paraId="11EF95DE" w14:textId="77777777" w:rsidR="00346651" w:rsidRPr="00346651" w:rsidRDefault="00346651" w:rsidP="00346651">
      <w:pPr>
        <w:pStyle w:val="NormalWeb"/>
        <w:shd w:val="clear" w:color="auto" w:fill="FFFFFF"/>
        <w:spacing w:before="240" w:beforeAutospacing="0" w:after="240" w:afterAutospacing="0" w:line="390" w:lineRule="atLeast"/>
      </w:pPr>
      <w:r w:rsidRPr="00346651">
        <w:t>Unlike other GPS modules, it can do up to 5 location updates a second with 2.5m Horizontal position accuracy. The u-blox 6 positioning engine also boasts a </w:t>
      </w:r>
      <w:r w:rsidRPr="00346651">
        <w:rPr>
          <w:rStyle w:val="Strong"/>
          <w:b w:val="0"/>
          <w:bCs w:val="0"/>
        </w:rPr>
        <w:t>Time-To-First-Fix</w:t>
      </w:r>
      <w:r w:rsidRPr="00346651">
        <w:t> (TTFF) of under 1 second.</w:t>
      </w:r>
    </w:p>
    <w:p w14:paraId="2F552530" w14:textId="77777777" w:rsidR="00346651" w:rsidRPr="00346651" w:rsidRDefault="00346651" w:rsidP="00346651">
      <w:pPr>
        <w:pStyle w:val="NormalWeb"/>
        <w:shd w:val="clear" w:color="auto" w:fill="FFFFFF"/>
        <w:spacing w:before="240" w:beforeAutospacing="0" w:after="240" w:afterAutospacing="0" w:line="390" w:lineRule="atLeast"/>
      </w:pPr>
      <w:r w:rsidRPr="00346651">
        <w:t>One of the best features the chip provides is Power Save Mode(PSM). It allows a reduction in system power consumption by selectively switching parts of the receiver ON and OFF. This dramatically reduces power consumption of the module to just </w:t>
      </w:r>
      <w:r w:rsidRPr="00346651">
        <w:rPr>
          <w:rStyle w:val="Strong"/>
          <w:b w:val="0"/>
          <w:bCs w:val="0"/>
        </w:rPr>
        <w:t>11mA</w:t>
      </w:r>
      <w:r w:rsidRPr="00346651">
        <w:t> making it suitable for power sensitive applications like GPS wristwatch.</w:t>
      </w:r>
    </w:p>
    <w:p w14:paraId="70807D79" w14:textId="77777777" w:rsidR="00346651" w:rsidRPr="00346651" w:rsidRDefault="00346651" w:rsidP="00346651">
      <w:pPr>
        <w:pStyle w:val="NormalWeb"/>
        <w:shd w:val="clear" w:color="auto" w:fill="FFFFFF"/>
        <w:spacing w:before="240" w:beforeAutospacing="0" w:after="240" w:afterAutospacing="0" w:line="390" w:lineRule="atLeast"/>
      </w:pPr>
      <w:r w:rsidRPr="00346651">
        <w:t>The necessary data pins of NEO-6M GPS chip are broken out to a 0.1″ pitch headers. This includes pins required for communication with a microcontroller over UART. The module supports baud rate from 4800bps to 230400bps with default baud of 9600.</w:t>
      </w:r>
    </w:p>
    <w:p w14:paraId="0C5A7F66" w14:textId="77777777" w:rsidR="00346651" w:rsidRPr="00346651" w:rsidRDefault="00346651" w:rsidP="00346651">
      <w:pPr>
        <w:pStyle w:val="NormalWeb"/>
        <w:shd w:val="clear" w:color="auto" w:fill="FFFFFF"/>
        <w:spacing w:before="0" w:beforeAutospacing="0" w:after="0" w:afterAutospacing="0" w:line="390" w:lineRule="atLeast"/>
      </w:pPr>
      <w:r w:rsidRPr="00346651">
        <w:t>Here are complete specifications:</w:t>
      </w:r>
    </w:p>
    <w:tbl>
      <w:tblPr>
        <w:tblW w:w="5910" w:type="dxa"/>
        <w:tblBorders>
          <w:top w:val="single" w:sz="4" w:space="0" w:color="DEE2E6"/>
        </w:tblBorders>
        <w:tblCellMar>
          <w:top w:w="15" w:type="dxa"/>
          <w:left w:w="15" w:type="dxa"/>
          <w:bottom w:w="15" w:type="dxa"/>
          <w:right w:w="15" w:type="dxa"/>
        </w:tblCellMar>
        <w:tblLook w:val="04A0" w:firstRow="1" w:lastRow="0" w:firstColumn="1" w:lastColumn="0" w:noHBand="0" w:noVBand="1"/>
      </w:tblPr>
      <w:tblGrid>
        <w:gridCol w:w="2826"/>
        <w:gridCol w:w="3084"/>
      </w:tblGrid>
      <w:tr w:rsidR="00346651" w:rsidRPr="00346651" w14:paraId="46349F59" w14:textId="77777777" w:rsidTr="00346651">
        <w:tc>
          <w:tcPr>
            <w:tcW w:w="0" w:type="auto"/>
            <w:tcBorders>
              <w:top w:val="nil"/>
              <w:left w:val="nil"/>
              <w:bottom w:val="nil"/>
              <w:right w:val="nil"/>
            </w:tcBorders>
            <w:tcMar>
              <w:top w:w="86" w:type="dxa"/>
              <w:left w:w="430" w:type="dxa"/>
              <w:bottom w:w="86" w:type="dxa"/>
              <w:right w:w="86" w:type="dxa"/>
            </w:tcMar>
            <w:vAlign w:val="center"/>
            <w:hideMark/>
          </w:tcPr>
          <w:p w14:paraId="06D62A06" w14:textId="77777777" w:rsidR="00346651" w:rsidRPr="00346651" w:rsidRDefault="00346651" w:rsidP="00346651">
            <w:pPr>
              <w:spacing w:after="0"/>
            </w:pPr>
            <w:r w:rsidRPr="00346651">
              <w:t>Receiver Type</w:t>
            </w:r>
          </w:p>
        </w:tc>
        <w:tc>
          <w:tcPr>
            <w:tcW w:w="0" w:type="auto"/>
            <w:tcBorders>
              <w:top w:val="nil"/>
              <w:left w:val="nil"/>
              <w:bottom w:val="nil"/>
              <w:right w:val="nil"/>
            </w:tcBorders>
            <w:tcMar>
              <w:top w:w="86" w:type="dxa"/>
              <w:left w:w="322" w:type="dxa"/>
              <w:bottom w:w="86" w:type="dxa"/>
              <w:right w:w="86" w:type="dxa"/>
            </w:tcMar>
            <w:vAlign w:val="center"/>
            <w:hideMark/>
          </w:tcPr>
          <w:p w14:paraId="6116E3F9" w14:textId="77777777" w:rsidR="00346651" w:rsidRPr="00346651" w:rsidRDefault="00346651" w:rsidP="00346651">
            <w:pPr>
              <w:spacing w:after="0"/>
            </w:pPr>
            <w:r w:rsidRPr="00346651">
              <w:t>50 channels, GPS L1(1575.42Mhz)</w:t>
            </w:r>
          </w:p>
        </w:tc>
      </w:tr>
      <w:tr w:rsidR="00346651" w:rsidRPr="00346651" w14:paraId="7F1B9CE2" w14:textId="77777777" w:rsidTr="00346651">
        <w:tc>
          <w:tcPr>
            <w:tcW w:w="0" w:type="auto"/>
            <w:tcBorders>
              <w:top w:val="nil"/>
              <w:left w:val="nil"/>
              <w:bottom w:val="nil"/>
              <w:right w:val="nil"/>
            </w:tcBorders>
            <w:tcMar>
              <w:top w:w="86" w:type="dxa"/>
              <w:left w:w="430" w:type="dxa"/>
              <w:bottom w:w="86" w:type="dxa"/>
              <w:right w:w="86" w:type="dxa"/>
            </w:tcMar>
            <w:vAlign w:val="center"/>
            <w:hideMark/>
          </w:tcPr>
          <w:p w14:paraId="6BD1F5A4" w14:textId="77777777" w:rsidR="00346651" w:rsidRPr="00346651" w:rsidRDefault="00346651" w:rsidP="00346651">
            <w:pPr>
              <w:spacing w:after="0"/>
            </w:pPr>
            <w:r w:rsidRPr="00346651">
              <w:t>Horizontal Position Accuracy</w:t>
            </w:r>
          </w:p>
        </w:tc>
        <w:tc>
          <w:tcPr>
            <w:tcW w:w="0" w:type="auto"/>
            <w:tcBorders>
              <w:top w:val="nil"/>
              <w:left w:val="nil"/>
              <w:bottom w:val="nil"/>
              <w:right w:val="nil"/>
            </w:tcBorders>
            <w:tcMar>
              <w:top w:w="86" w:type="dxa"/>
              <w:left w:w="322" w:type="dxa"/>
              <w:bottom w:w="86" w:type="dxa"/>
              <w:right w:w="86" w:type="dxa"/>
            </w:tcMar>
            <w:vAlign w:val="center"/>
            <w:hideMark/>
          </w:tcPr>
          <w:p w14:paraId="70C98C63" w14:textId="77777777" w:rsidR="00346651" w:rsidRPr="00346651" w:rsidRDefault="00346651" w:rsidP="00346651">
            <w:pPr>
              <w:spacing w:after="0"/>
            </w:pPr>
            <w:r w:rsidRPr="00346651">
              <w:t>2.5m</w:t>
            </w:r>
          </w:p>
        </w:tc>
      </w:tr>
      <w:tr w:rsidR="00346651" w:rsidRPr="00346651" w14:paraId="17FA9E9E" w14:textId="77777777" w:rsidTr="00346651">
        <w:tc>
          <w:tcPr>
            <w:tcW w:w="0" w:type="auto"/>
            <w:tcBorders>
              <w:top w:val="nil"/>
              <w:left w:val="nil"/>
              <w:bottom w:val="nil"/>
              <w:right w:val="nil"/>
            </w:tcBorders>
            <w:tcMar>
              <w:top w:w="86" w:type="dxa"/>
              <w:left w:w="430" w:type="dxa"/>
              <w:bottom w:w="86" w:type="dxa"/>
              <w:right w:w="86" w:type="dxa"/>
            </w:tcMar>
            <w:vAlign w:val="center"/>
            <w:hideMark/>
          </w:tcPr>
          <w:p w14:paraId="615E9218" w14:textId="77777777" w:rsidR="00346651" w:rsidRPr="00346651" w:rsidRDefault="00346651" w:rsidP="00346651">
            <w:pPr>
              <w:spacing w:after="0"/>
            </w:pPr>
            <w:r w:rsidRPr="00346651">
              <w:t>Navigation Update Rate</w:t>
            </w:r>
          </w:p>
        </w:tc>
        <w:tc>
          <w:tcPr>
            <w:tcW w:w="0" w:type="auto"/>
            <w:tcBorders>
              <w:top w:val="nil"/>
              <w:left w:val="nil"/>
              <w:bottom w:val="nil"/>
              <w:right w:val="nil"/>
            </w:tcBorders>
            <w:tcMar>
              <w:top w:w="86" w:type="dxa"/>
              <w:left w:w="322" w:type="dxa"/>
              <w:bottom w:w="86" w:type="dxa"/>
              <w:right w:w="86" w:type="dxa"/>
            </w:tcMar>
            <w:vAlign w:val="center"/>
            <w:hideMark/>
          </w:tcPr>
          <w:p w14:paraId="041796A3" w14:textId="77777777" w:rsidR="00346651" w:rsidRPr="00346651" w:rsidRDefault="00346651" w:rsidP="00346651">
            <w:pPr>
              <w:spacing w:after="0"/>
            </w:pPr>
            <w:r w:rsidRPr="00346651">
              <w:t>1HZ </w:t>
            </w:r>
            <w:r w:rsidRPr="00346651">
              <w:rPr>
                <w:rStyle w:val="tabler-smalltext"/>
              </w:rPr>
              <w:t>(5Hz maximum)</w:t>
            </w:r>
          </w:p>
        </w:tc>
      </w:tr>
      <w:tr w:rsidR="00346651" w:rsidRPr="00346651" w14:paraId="2EA34CDB" w14:textId="77777777" w:rsidTr="00346651">
        <w:tc>
          <w:tcPr>
            <w:tcW w:w="0" w:type="auto"/>
            <w:tcBorders>
              <w:top w:val="nil"/>
              <w:left w:val="nil"/>
              <w:bottom w:val="nil"/>
              <w:right w:val="nil"/>
            </w:tcBorders>
            <w:tcMar>
              <w:top w:w="86" w:type="dxa"/>
              <w:left w:w="430" w:type="dxa"/>
              <w:bottom w:w="86" w:type="dxa"/>
              <w:right w:w="86" w:type="dxa"/>
            </w:tcMar>
            <w:vAlign w:val="center"/>
            <w:hideMark/>
          </w:tcPr>
          <w:p w14:paraId="04A3DE1B" w14:textId="77777777" w:rsidR="00346651" w:rsidRPr="00346651" w:rsidRDefault="00346651" w:rsidP="00346651">
            <w:pPr>
              <w:spacing w:after="0"/>
            </w:pPr>
            <w:r w:rsidRPr="00346651">
              <w:lastRenderedPageBreak/>
              <w:t>Capture Time</w:t>
            </w:r>
          </w:p>
        </w:tc>
        <w:tc>
          <w:tcPr>
            <w:tcW w:w="0" w:type="auto"/>
            <w:tcBorders>
              <w:top w:val="nil"/>
              <w:left w:val="nil"/>
              <w:bottom w:val="nil"/>
              <w:right w:val="nil"/>
            </w:tcBorders>
            <w:tcMar>
              <w:top w:w="86" w:type="dxa"/>
              <w:left w:w="322" w:type="dxa"/>
              <w:bottom w:w="86" w:type="dxa"/>
              <w:right w:w="86" w:type="dxa"/>
            </w:tcMar>
            <w:vAlign w:val="center"/>
            <w:hideMark/>
          </w:tcPr>
          <w:p w14:paraId="1D8C68F5" w14:textId="77777777" w:rsidR="00346651" w:rsidRPr="00346651" w:rsidRDefault="00346651" w:rsidP="00346651">
            <w:pPr>
              <w:spacing w:after="0"/>
            </w:pPr>
            <w:r w:rsidRPr="00346651">
              <w:t>Cool start: 27sHot start: 1s</w:t>
            </w:r>
          </w:p>
        </w:tc>
      </w:tr>
      <w:tr w:rsidR="00346651" w:rsidRPr="00346651" w14:paraId="271C9761" w14:textId="77777777" w:rsidTr="00346651">
        <w:tc>
          <w:tcPr>
            <w:tcW w:w="0" w:type="auto"/>
            <w:tcBorders>
              <w:top w:val="nil"/>
              <w:left w:val="nil"/>
              <w:bottom w:val="nil"/>
              <w:right w:val="nil"/>
            </w:tcBorders>
            <w:tcMar>
              <w:top w:w="86" w:type="dxa"/>
              <w:left w:w="430" w:type="dxa"/>
              <w:bottom w:w="86" w:type="dxa"/>
              <w:right w:w="86" w:type="dxa"/>
            </w:tcMar>
            <w:vAlign w:val="center"/>
            <w:hideMark/>
          </w:tcPr>
          <w:p w14:paraId="49C83CD5" w14:textId="77777777" w:rsidR="00346651" w:rsidRPr="00346651" w:rsidRDefault="00346651" w:rsidP="00346651">
            <w:pPr>
              <w:spacing w:after="0"/>
            </w:pPr>
            <w:r w:rsidRPr="00346651">
              <w:t>Navigation Sensitivity</w:t>
            </w:r>
          </w:p>
        </w:tc>
        <w:tc>
          <w:tcPr>
            <w:tcW w:w="0" w:type="auto"/>
            <w:tcBorders>
              <w:top w:val="nil"/>
              <w:left w:val="nil"/>
              <w:bottom w:val="nil"/>
              <w:right w:val="nil"/>
            </w:tcBorders>
            <w:tcMar>
              <w:top w:w="86" w:type="dxa"/>
              <w:left w:w="322" w:type="dxa"/>
              <w:bottom w:w="86" w:type="dxa"/>
              <w:right w:w="86" w:type="dxa"/>
            </w:tcMar>
            <w:vAlign w:val="center"/>
            <w:hideMark/>
          </w:tcPr>
          <w:p w14:paraId="21D297F7" w14:textId="77777777" w:rsidR="00346651" w:rsidRPr="00346651" w:rsidRDefault="00346651" w:rsidP="00346651">
            <w:pPr>
              <w:spacing w:after="0"/>
            </w:pPr>
            <w:r w:rsidRPr="00346651">
              <w:t>-161dBm</w:t>
            </w:r>
          </w:p>
        </w:tc>
      </w:tr>
      <w:tr w:rsidR="00346651" w:rsidRPr="00346651" w14:paraId="4D361CA0" w14:textId="77777777" w:rsidTr="00346651">
        <w:tc>
          <w:tcPr>
            <w:tcW w:w="0" w:type="auto"/>
            <w:tcBorders>
              <w:top w:val="nil"/>
              <w:left w:val="nil"/>
              <w:bottom w:val="nil"/>
              <w:right w:val="nil"/>
            </w:tcBorders>
            <w:tcMar>
              <w:top w:w="86" w:type="dxa"/>
              <w:left w:w="430" w:type="dxa"/>
              <w:bottom w:w="86" w:type="dxa"/>
              <w:right w:w="86" w:type="dxa"/>
            </w:tcMar>
            <w:vAlign w:val="center"/>
            <w:hideMark/>
          </w:tcPr>
          <w:p w14:paraId="0EE82401" w14:textId="77777777" w:rsidR="00346651" w:rsidRPr="00346651" w:rsidRDefault="00346651" w:rsidP="00346651">
            <w:pPr>
              <w:spacing w:after="0"/>
            </w:pPr>
            <w:r w:rsidRPr="00346651">
              <w:t>Communication Protocol</w:t>
            </w:r>
          </w:p>
        </w:tc>
        <w:tc>
          <w:tcPr>
            <w:tcW w:w="0" w:type="auto"/>
            <w:tcBorders>
              <w:top w:val="nil"/>
              <w:left w:val="nil"/>
              <w:bottom w:val="nil"/>
              <w:right w:val="nil"/>
            </w:tcBorders>
            <w:tcMar>
              <w:top w:w="86" w:type="dxa"/>
              <w:left w:w="322" w:type="dxa"/>
              <w:bottom w:w="86" w:type="dxa"/>
              <w:right w:w="86" w:type="dxa"/>
            </w:tcMar>
            <w:vAlign w:val="center"/>
            <w:hideMark/>
          </w:tcPr>
          <w:p w14:paraId="7ABA03F1" w14:textId="77777777" w:rsidR="00346651" w:rsidRPr="00346651" w:rsidRDefault="00346651" w:rsidP="00346651">
            <w:pPr>
              <w:spacing w:after="0"/>
            </w:pPr>
            <w:r w:rsidRPr="00346651">
              <w:t>NMEA, UBX Binary, RTCM</w:t>
            </w:r>
          </w:p>
        </w:tc>
      </w:tr>
      <w:tr w:rsidR="00346651" w:rsidRPr="00346651" w14:paraId="00CF93F9" w14:textId="77777777" w:rsidTr="00346651">
        <w:tc>
          <w:tcPr>
            <w:tcW w:w="0" w:type="auto"/>
            <w:tcBorders>
              <w:top w:val="nil"/>
              <w:left w:val="nil"/>
              <w:bottom w:val="nil"/>
              <w:right w:val="nil"/>
            </w:tcBorders>
            <w:tcMar>
              <w:top w:w="86" w:type="dxa"/>
              <w:left w:w="430" w:type="dxa"/>
              <w:bottom w:w="86" w:type="dxa"/>
              <w:right w:w="86" w:type="dxa"/>
            </w:tcMar>
            <w:vAlign w:val="center"/>
            <w:hideMark/>
          </w:tcPr>
          <w:p w14:paraId="2FF50B81" w14:textId="77777777" w:rsidR="00346651" w:rsidRPr="00346651" w:rsidRDefault="00346651" w:rsidP="00346651">
            <w:pPr>
              <w:spacing w:after="0"/>
            </w:pPr>
            <w:r w:rsidRPr="00346651">
              <w:t>Serial Baud Rate</w:t>
            </w:r>
          </w:p>
        </w:tc>
        <w:tc>
          <w:tcPr>
            <w:tcW w:w="0" w:type="auto"/>
            <w:tcBorders>
              <w:top w:val="nil"/>
              <w:left w:val="nil"/>
              <w:bottom w:val="nil"/>
              <w:right w:val="nil"/>
            </w:tcBorders>
            <w:tcMar>
              <w:top w:w="86" w:type="dxa"/>
              <w:left w:w="322" w:type="dxa"/>
              <w:bottom w:w="86" w:type="dxa"/>
              <w:right w:w="86" w:type="dxa"/>
            </w:tcMar>
            <w:vAlign w:val="center"/>
            <w:hideMark/>
          </w:tcPr>
          <w:p w14:paraId="66C7247C" w14:textId="77777777" w:rsidR="00346651" w:rsidRPr="00346651" w:rsidRDefault="00346651" w:rsidP="00346651">
            <w:pPr>
              <w:spacing w:after="0"/>
            </w:pPr>
            <w:r w:rsidRPr="00346651">
              <w:t>4800-230400 </w:t>
            </w:r>
            <w:r w:rsidRPr="00346651">
              <w:rPr>
                <w:rStyle w:val="tabler-smalltext"/>
              </w:rPr>
              <w:t>(default 9600)</w:t>
            </w:r>
          </w:p>
        </w:tc>
      </w:tr>
      <w:tr w:rsidR="00346651" w:rsidRPr="00346651" w14:paraId="6D8C9BBA" w14:textId="77777777" w:rsidTr="00346651">
        <w:tc>
          <w:tcPr>
            <w:tcW w:w="0" w:type="auto"/>
            <w:tcBorders>
              <w:top w:val="nil"/>
              <w:left w:val="nil"/>
              <w:bottom w:val="nil"/>
              <w:right w:val="nil"/>
            </w:tcBorders>
            <w:tcMar>
              <w:top w:w="86" w:type="dxa"/>
              <w:left w:w="430" w:type="dxa"/>
              <w:bottom w:w="86" w:type="dxa"/>
              <w:right w:w="86" w:type="dxa"/>
            </w:tcMar>
            <w:vAlign w:val="center"/>
            <w:hideMark/>
          </w:tcPr>
          <w:p w14:paraId="366C72A7" w14:textId="77777777" w:rsidR="00346651" w:rsidRPr="00346651" w:rsidRDefault="00346651" w:rsidP="00346651">
            <w:pPr>
              <w:spacing w:after="0"/>
            </w:pPr>
            <w:r w:rsidRPr="00346651">
              <w:t>Operating Temperature</w:t>
            </w:r>
          </w:p>
        </w:tc>
        <w:tc>
          <w:tcPr>
            <w:tcW w:w="0" w:type="auto"/>
            <w:tcBorders>
              <w:top w:val="nil"/>
              <w:left w:val="nil"/>
              <w:bottom w:val="nil"/>
              <w:right w:val="nil"/>
            </w:tcBorders>
            <w:tcMar>
              <w:top w:w="86" w:type="dxa"/>
              <w:left w:w="322" w:type="dxa"/>
              <w:bottom w:w="86" w:type="dxa"/>
              <w:right w:w="86" w:type="dxa"/>
            </w:tcMar>
            <w:vAlign w:val="center"/>
            <w:hideMark/>
          </w:tcPr>
          <w:p w14:paraId="7977372C" w14:textId="77777777" w:rsidR="00346651" w:rsidRPr="00346651" w:rsidRDefault="00346651" w:rsidP="00346651">
            <w:pPr>
              <w:spacing w:after="0"/>
            </w:pPr>
            <w:r w:rsidRPr="00346651">
              <w:t>-40°C ~ 85°C</w:t>
            </w:r>
          </w:p>
        </w:tc>
      </w:tr>
      <w:tr w:rsidR="00346651" w:rsidRPr="00346651" w14:paraId="43BE9C6A" w14:textId="77777777" w:rsidTr="00346651">
        <w:tc>
          <w:tcPr>
            <w:tcW w:w="0" w:type="auto"/>
            <w:tcBorders>
              <w:top w:val="nil"/>
              <w:left w:val="nil"/>
              <w:bottom w:val="nil"/>
              <w:right w:val="nil"/>
            </w:tcBorders>
            <w:tcMar>
              <w:top w:w="86" w:type="dxa"/>
              <w:left w:w="430" w:type="dxa"/>
              <w:bottom w:w="86" w:type="dxa"/>
              <w:right w:w="86" w:type="dxa"/>
            </w:tcMar>
            <w:vAlign w:val="center"/>
            <w:hideMark/>
          </w:tcPr>
          <w:p w14:paraId="463F1B71" w14:textId="77777777" w:rsidR="00346651" w:rsidRPr="00346651" w:rsidRDefault="00346651" w:rsidP="00346651">
            <w:pPr>
              <w:spacing w:after="0"/>
            </w:pPr>
            <w:r w:rsidRPr="00346651">
              <w:t>Operating Voltage</w:t>
            </w:r>
          </w:p>
        </w:tc>
        <w:tc>
          <w:tcPr>
            <w:tcW w:w="0" w:type="auto"/>
            <w:tcBorders>
              <w:top w:val="nil"/>
              <w:left w:val="nil"/>
              <w:bottom w:val="nil"/>
              <w:right w:val="nil"/>
            </w:tcBorders>
            <w:tcMar>
              <w:top w:w="86" w:type="dxa"/>
              <w:left w:w="322" w:type="dxa"/>
              <w:bottom w:w="86" w:type="dxa"/>
              <w:right w:w="86" w:type="dxa"/>
            </w:tcMar>
            <w:vAlign w:val="center"/>
            <w:hideMark/>
          </w:tcPr>
          <w:p w14:paraId="7E0C950A" w14:textId="77777777" w:rsidR="00346651" w:rsidRPr="00346651" w:rsidRDefault="00346651" w:rsidP="00346651">
            <w:pPr>
              <w:spacing w:after="0"/>
            </w:pPr>
            <w:r w:rsidRPr="00346651">
              <w:t>2.7V ~ 3.6V</w:t>
            </w:r>
          </w:p>
        </w:tc>
      </w:tr>
      <w:tr w:rsidR="00346651" w:rsidRPr="00346651" w14:paraId="6C5913D1" w14:textId="77777777" w:rsidTr="00346651">
        <w:tc>
          <w:tcPr>
            <w:tcW w:w="0" w:type="auto"/>
            <w:tcBorders>
              <w:top w:val="nil"/>
              <w:left w:val="nil"/>
              <w:bottom w:val="nil"/>
              <w:right w:val="nil"/>
            </w:tcBorders>
            <w:tcMar>
              <w:top w:w="86" w:type="dxa"/>
              <w:left w:w="430" w:type="dxa"/>
              <w:bottom w:w="86" w:type="dxa"/>
              <w:right w:w="86" w:type="dxa"/>
            </w:tcMar>
            <w:vAlign w:val="center"/>
            <w:hideMark/>
          </w:tcPr>
          <w:p w14:paraId="02836B0C" w14:textId="77777777" w:rsidR="00346651" w:rsidRPr="00346651" w:rsidRDefault="00346651" w:rsidP="00346651">
            <w:pPr>
              <w:spacing w:after="0"/>
            </w:pPr>
            <w:r w:rsidRPr="00346651">
              <w:t>Operating Current</w:t>
            </w:r>
          </w:p>
        </w:tc>
        <w:tc>
          <w:tcPr>
            <w:tcW w:w="0" w:type="auto"/>
            <w:tcBorders>
              <w:top w:val="nil"/>
              <w:left w:val="nil"/>
              <w:bottom w:val="nil"/>
              <w:right w:val="nil"/>
            </w:tcBorders>
            <w:tcMar>
              <w:top w:w="86" w:type="dxa"/>
              <w:left w:w="322" w:type="dxa"/>
              <w:bottom w:w="86" w:type="dxa"/>
              <w:right w:w="86" w:type="dxa"/>
            </w:tcMar>
            <w:vAlign w:val="center"/>
            <w:hideMark/>
          </w:tcPr>
          <w:p w14:paraId="06AE6B5A" w14:textId="77777777" w:rsidR="00346651" w:rsidRPr="00346651" w:rsidRDefault="00346651" w:rsidP="00346651">
            <w:pPr>
              <w:spacing w:after="0"/>
            </w:pPr>
            <w:r w:rsidRPr="00346651">
              <w:t>45mA</w:t>
            </w:r>
          </w:p>
        </w:tc>
      </w:tr>
      <w:tr w:rsidR="00346651" w:rsidRPr="00346651" w14:paraId="162E4F26" w14:textId="77777777" w:rsidTr="00346651">
        <w:tc>
          <w:tcPr>
            <w:tcW w:w="0" w:type="auto"/>
            <w:tcBorders>
              <w:top w:val="nil"/>
              <w:left w:val="nil"/>
              <w:bottom w:val="nil"/>
              <w:right w:val="nil"/>
            </w:tcBorders>
            <w:tcMar>
              <w:top w:w="86" w:type="dxa"/>
              <w:left w:w="430" w:type="dxa"/>
              <w:bottom w:w="86" w:type="dxa"/>
              <w:right w:w="86" w:type="dxa"/>
            </w:tcMar>
            <w:vAlign w:val="center"/>
            <w:hideMark/>
          </w:tcPr>
          <w:p w14:paraId="305A2BA2" w14:textId="77777777" w:rsidR="00346651" w:rsidRPr="00346651" w:rsidRDefault="00346651" w:rsidP="00346651">
            <w:pPr>
              <w:spacing w:after="0"/>
            </w:pPr>
            <w:r w:rsidRPr="00346651">
              <w:t>TXD/RXD Impedance</w:t>
            </w:r>
          </w:p>
        </w:tc>
        <w:tc>
          <w:tcPr>
            <w:tcW w:w="0" w:type="auto"/>
            <w:tcBorders>
              <w:top w:val="nil"/>
              <w:left w:val="nil"/>
              <w:bottom w:val="nil"/>
              <w:right w:val="nil"/>
            </w:tcBorders>
            <w:tcMar>
              <w:top w:w="86" w:type="dxa"/>
              <w:left w:w="322" w:type="dxa"/>
              <w:bottom w:w="86" w:type="dxa"/>
              <w:right w:w="86" w:type="dxa"/>
            </w:tcMar>
            <w:vAlign w:val="center"/>
            <w:hideMark/>
          </w:tcPr>
          <w:p w14:paraId="0E48B401" w14:textId="77777777" w:rsidR="00346651" w:rsidRPr="00346651" w:rsidRDefault="00346651" w:rsidP="00346651">
            <w:pPr>
              <w:spacing w:after="0"/>
            </w:pPr>
            <w:r w:rsidRPr="00346651">
              <w:t>510Ω</w:t>
            </w:r>
          </w:p>
        </w:tc>
      </w:tr>
    </w:tbl>
    <w:p w14:paraId="099F34E8" w14:textId="77777777" w:rsidR="00346651" w:rsidRDefault="00346651" w:rsidP="00346651">
      <w:pPr>
        <w:shd w:val="clear" w:color="auto" w:fill="FFFFFF"/>
        <w:spacing w:after="0" w:line="240" w:lineRule="auto"/>
        <w:rPr>
          <w:rFonts w:ascii="Arial" w:eastAsia="Times New Roman" w:hAnsi="Arial" w:cs="Arial"/>
          <w:color w:val="3A3A3A"/>
        </w:rPr>
      </w:pPr>
    </w:p>
    <w:p w14:paraId="3BBD626D" w14:textId="77777777" w:rsidR="00346651" w:rsidRPr="00A6452B" w:rsidRDefault="00346651" w:rsidP="00346651">
      <w:pPr>
        <w:pStyle w:val="NormalWeb"/>
        <w:shd w:val="clear" w:color="auto" w:fill="FFFFFF"/>
        <w:spacing w:before="240" w:beforeAutospacing="0" w:after="240" w:afterAutospacing="0" w:line="390" w:lineRule="atLeast"/>
        <w:rPr>
          <w:rFonts w:ascii="Arial" w:hAnsi="Arial" w:cs="Arial"/>
        </w:rPr>
      </w:pPr>
      <w:r w:rsidRPr="00A6452B">
        <w:rPr>
          <w:rFonts w:ascii="Arial" w:hAnsi="Arial" w:cs="Arial"/>
        </w:rPr>
        <w:t>There is an LED on the NEO-6M GPS Module which indicates the status of Position Fix. It’ll blink at various rates depending on what state it’s in:</w:t>
      </w:r>
    </w:p>
    <w:p w14:paraId="6B75C7A3" w14:textId="77777777" w:rsidR="00346651" w:rsidRPr="00A6452B" w:rsidRDefault="00346651" w:rsidP="00346651">
      <w:pPr>
        <w:numPr>
          <w:ilvl w:val="0"/>
          <w:numId w:val="7"/>
        </w:numPr>
        <w:shd w:val="clear" w:color="auto" w:fill="FFFFFF"/>
        <w:spacing w:before="192" w:after="192" w:line="360" w:lineRule="atLeast"/>
        <w:ind w:left="0"/>
        <w:rPr>
          <w:rFonts w:ascii="Arial" w:hAnsi="Arial" w:cs="Arial"/>
          <w:color w:val="333333"/>
        </w:rPr>
      </w:pPr>
      <w:r w:rsidRPr="00A6452B">
        <w:rPr>
          <w:rStyle w:val="Strong"/>
          <w:rFonts w:ascii="Arial" w:hAnsi="Arial" w:cs="Arial"/>
          <w:b w:val="0"/>
          <w:bCs w:val="0"/>
          <w:color w:val="333333"/>
        </w:rPr>
        <w:t>No Blinking</w:t>
      </w:r>
      <w:r w:rsidRPr="00A6452B">
        <w:rPr>
          <w:rFonts w:ascii="Arial" w:hAnsi="Arial" w:cs="Arial"/>
          <w:color w:val="333333"/>
        </w:rPr>
        <w:t> – It’s searching for satellites.</w:t>
      </w:r>
    </w:p>
    <w:p w14:paraId="2078A277" w14:textId="77777777" w:rsidR="00346651" w:rsidRPr="00A6452B" w:rsidRDefault="00346651" w:rsidP="00346651">
      <w:pPr>
        <w:numPr>
          <w:ilvl w:val="0"/>
          <w:numId w:val="7"/>
        </w:numPr>
        <w:shd w:val="clear" w:color="auto" w:fill="FFFFFF"/>
        <w:spacing w:before="192" w:after="192" w:line="360" w:lineRule="atLeast"/>
        <w:ind w:left="0"/>
        <w:rPr>
          <w:rFonts w:ascii="Arial" w:hAnsi="Arial" w:cs="Arial"/>
          <w:color w:val="333333"/>
        </w:rPr>
      </w:pPr>
      <w:r w:rsidRPr="00A6452B">
        <w:rPr>
          <w:rStyle w:val="Strong"/>
          <w:rFonts w:ascii="Arial" w:hAnsi="Arial" w:cs="Arial"/>
          <w:b w:val="0"/>
          <w:bCs w:val="0"/>
          <w:color w:val="333333"/>
        </w:rPr>
        <w:t>Blink every 1s</w:t>
      </w:r>
      <w:r w:rsidRPr="00A6452B">
        <w:rPr>
          <w:rFonts w:ascii="Arial" w:hAnsi="Arial" w:cs="Arial"/>
          <w:color w:val="333333"/>
        </w:rPr>
        <w:t> – Position Fix is found(The module can see enough satellites).</w:t>
      </w:r>
    </w:p>
    <w:p w14:paraId="4EFD7896" w14:textId="77777777" w:rsidR="00346651" w:rsidRPr="00A6452B" w:rsidRDefault="00346651" w:rsidP="00346651">
      <w:pPr>
        <w:pStyle w:val="Heading3"/>
        <w:shd w:val="clear" w:color="auto" w:fill="FFFFFF"/>
        <w:spacing w:before="360" w:after="107" w:line="276" w:lineRule="atLeast"/>
        <w:rPr>
          <w:rFonts w:ascii="Arial" w:hAnsi="Arial" w:cs="Arial"/>
          <w:bCs w:val="0"/>
          <w:color w:val="333333"/>
        </w:rPr>
      </w:pPr>
      <w:r w:rsidRPr="00A6452B">
        <w:rPr>
          <w:rFonts w:ascii="Arial" w:hAnsi="Arial" w:cs="Arial"/>
          <w:bCs w:val="0"/>
          <w:color w:val="333333"/>
        </w:rPr>
        <w:t>3.3V LDO Regulator</w:t>
      </w:r>
    </w:p>
    <w:p w14:paraId="6D07E5A9" w14:textId="77777777" w:rsidR="00346651" w:rsidRPr="00A6452B" w:rsidRDefault="00346651" w:rsidP="00346651">
      <w:pPr>
        <w:shd w:val="clear" w:color="auto" w:fill="FFFFFF"/>
        <w:rPr>
          <w:rFonts w:ascii="Arial" w:hAnsi="Arial" w:cs="Arial"/>
          <w:color w:val="333333"/>
        </w:rPr>
      </w:pPr>
      <w:r w:rsidRPr="00A6452B">
        <w:rPr>
          <w:rFonts w:ascii="Arial" w:hAnsi="Arial" w:cs="Arial"/>
          <w:noProof/>
          <w:color w:val="333333"/>
        </w:rPr>
        <w:drawing>
          <wp:inline distT="0" distB="0" distL="0" distR="0" wp14:anchorId="3179AAF8" wp14:editId="23A0B527">
            <wp:extent cx="2647950" cy="2360930"/>
            <wp:effectExtent l="19050" t="0" r="0" b="0"/>
            <wp:docPr id="11" name="Picture 11" descr="NEO-6M GPS Module - 3.3V Voltage Reg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O-6M GPS Module - 3.3V Voltage Regulator"/>
                    <pic:cNvPicPr>
                      <a:picLocks noChangeAspect="1" noChangeArrowheads="1"/>
                    </pic:cNvPicPr>
                  </pic:nvPicPr>
                  <pic:blipFill>
                    <a:blip r:embed="rId7"/>
                    <a:srcRect/>
                    <a:stretch>
                      <a:fillRect/>
                    </a:stretch>
                  </pic:blipFill>
                  <pic:spPr bwMode="auto">
                    <a:xfrm>
                      <a:off x="0" y="0"/>
                      <a:ext cx="2647950" cy="2360930"/>
                    </a:xfrm>
                    <a:prstGeom prst="rect">
                      <a:avLst/>
                    </a:prstGeom>
                    <a:noFill/>
                    <a:ln w="9525">
                      <a:noFill/>
                      <a:miter lim="800000"/>
                      <a:headEnd/>
                      <a:tailEnd/>
                    </a:ln>
                  </pic:spPr>
                </pic:pic>
              </a:graphicData>
            </a:graphic>
          </wp:inline>
        </w:drawing>
      </w:r>
    </w:p>
    <w:p w14:paraId="6302760F" w14:textId="77777777" w:rsidR="00346651" w:rsidRPr="00A6452B" w:rsidRDefault="00346651" w:rsidP="00346651">
      <w:pPr>
        <w:pStyle w:val="NormalWeb"/>
        <w:shd w:val="clear" w:color="auto" w:fill="FFFFFF"/>
        <w:spacing w:before="240" w:beforeAutospacing="0" w:after="240" w:afterAutospacing="0" w:line="390" w:lineRule="atLeast"/>
        <w:rPr>
          <w:rFonts w:ascii="Arial" w:hAnsi="Arial" w:cs="Arial"/>
        </w:rPr>
      </w:pPr>
      <w:r w:rsidRPr="00A6452B">
        <w:rPr>
          <w:rFonts w:ascii="Arial" w:hAnsi="Arial" w:cs="Arial"/>
        </w:rPr>
        <w:t>The operating voltage of the NEO-6M chip is from 2.7 to 3.6V. But the good news is that, the module comes with MIC5205 ultra-low dropout 3V3 regulator from </w:t>
      </w:r>
      <w:hyperlink r:id="rId8" w:history="1">
        <w:r w:rsidRPr="00A6452B">
          <w:rPr>
            <w:rStyle w:val="Hyperlink"/>
            <w:rFonts w:ascii="Arial" w:eastAsiaTheme="majorEastAsia" w:hAnsi="Arial" w:cs="Arial"/>
            <w:color w:val="1A73E8"/>
          </w:rPr>
          <w:t>MICREL</w:t>
        </w:r>
      </w:hyperlink>
      <w:r w:rsidRPr="00A6452B">
        <w:rPr>
          <w:rFonts w:ascii="Arial" w:hAnsi="Arial" w:cs="Arial"/>
        </w:rPr>
        <w:t>.</w:t>
      </w:r>
    </w:p>
    <w:p w14:paraId="70780C6A" w14:textId="77777777" w:rsidR="00346651" w:rsidRPr="00A6452B" w:rsidRDefault="00346651" w:rsidP="00346651">
      <w:pPr>
        <w:pStyle w:val="NormalWeb"/>
        <w:shd w:val="clear" w:color="auto" w:fill="FFFFFF"/>
        <w:spacing w:before="240" w:beforeAutospacing="0" w:after="240" w:afterAutospacing="0" w:line="390" w:lineRule="atLeast"/>
        <w:rPr>
          <w:rFonts w:ascii="Arial" w:hAnsi="Arial" w:cs="Arial"/>
        </w:rPr>
      </w:pPr>
      <w:r w:rsidRPr="00A6452B">
        <w:rPr>
          <w:rFonts w:ascii="Arial" w:hAnsi="Arial" w:cs="Arial"/>
        </w:rPr>
        <w:t>The logic pins are also 5-volt tolerant, so we can easily connect it to an Arduino or any 5V logic microcontroller without using any logic level converter.</w:t>
      </w:r>
    </w:p>
    <w:p w14:paraId="48813F16" w14:textId="77777777" w:rsidR="00346651" w:rsidRPr="00A6452B" w:rsidRDefault="00346651" w:rsidP="00346651">
      <w:pPr>
        <w:pStyle w:val="Heading3"/>
        <w:shd w:val="clear" w:color="auto" w:fill="FFFFFF"/>
        <w:spacing w:before="360" w:after="107" w:line="276" w:lineRule="atLeast"/>
        <w:rPr>
          <w:rFonts w:ascii="Arial" w:hAnsi="Arial" w:cs="Arial"/>
          <w:bCs w:val="0"/>
          <w:color w:val="333333"/>
        </w:rPr>
      </w:pPr>
      <w:r w:rsidRPr="00A6452B">
        <w:rPr>
          <w:rFonts w:ascii="Arial" w:hAnsi="Arial" w:cs="Arial"/>
          <w:bCs w:val="0"/>
          <w:color w:val="333333"/>
        </w:rPr>
        <w:lastRenderedPageBreak/>
        <w:t>Battery &amp; EEPROM</w:t>
      </w:r>
    </w:p>
    <w:p w14:paraId="215DFD25" w14:textId="77777777" w:rsidR="00346651" w:rsidRPr="00A6452B" w:rsidRDefault="00346651" w:rsidP="00346651">
      <w:pPr>
        <w:shd w:val="clear" w:color="auto" w:fill="FFFFFF"/>
        <w:rPr>
          <w:rFonts w:ascii="Arial" w:hAnsi="Arial" w:cs="Arial"/>
          <w:color w:val="333333"/>
        </w:rPr>
      </w:pPr>
      <w:r w:rsidRPr="00A6452B">
        <w:rPr>
          <w:rFonts w:ascii="Arial" w:hAnsi="Arial" w:cs="Arial"/>
          <w:noProof/>
          <w:color w:val="333333"/>
        </w:rPr>
        <w:drawing>
          <wp:inline distT="0" distB="0" distL="0" distR="0" wp14:anchorId="67525077" wp14:editId="5BE5C104">
            <wp:extent cx="2531745" cy="2688590"/>
            <wp:effectExtent l="19050" t="0" r="1905" b="0"/>
            <wp:docPr id="12" name="Picture 12" descr="NEO-6M GPS Module - Battery and EEP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O-6M GPS Module - Battery and EEPROM"/>
                    <pic:cNvPicPr>
                      <a:picLocks noChangeAspect="1" noChangeArrowheads="1"/>
                    </pic:cNvPicPr>
                  </pic:nvPicPr>
                  <pic:blipFill>
                    <a:blip r:embed="rId9"/>
                    <a:srcRect/>
                    <a:stretch>
                      <a:fillRect/>
                    </a:stretch>
                  </pic:blipFill>
                  <pic:spPr bwMode="auto">
                    <a:xfrm>
                      <a:off x="0" y="0"/>
                      <a:ext cx="2531745" cy="2688590"/>
                    </a:xfrm>
                    <a:prstGeom prst="rect">
                      <a:avLst/>
                    </a:prstGeom>
                    <a:noFill/>
                    <a:ln w="9525">
                      <a:noFill/>
                      <a:miter lim="800000"/>
                      <a:headEnd/>
                      <a:tailEnd/>
                    </a:ln>
                  </pic:spPr>
                </pic:pic>
              </a:graphicData>
            </a:graphic>
          </wp:inline>
        </w:drawing>
      </w:r>
    </w:p>
    <w:p w14:paraId="2DC5393A" w14:textId="77777777" w:rsidR="00346651" w:rsidRPr="00A6452B" w:rsidRDefault="00346651" w:rsidP="00346651">
      <w:pPr>
        <w:pStyle w:val="NormalWeb"/>
        <w:shd w:val="clear" w:color="auto" w:fill="FFFFFF"/>
        <w:spacing w:before="240" w:beforeAutospacing="0" w:after="240" w:afterAutospacing="0" w:line="390" w:lineRule="atLeast"/>
        <w:rPr>
          <w:rFonts w:ascii="Arial" w:hAnsi="Arial" w:cs="Arial"/>
        </w:rPr>
      </w:pPr>
      <w:r w:rsidRPr="00A6452B">
        <w:rPr>
          <w:rFonts w:ascii="Arial" w:hAnsi="Arial" w:cs="Arial"/>
        </w:rPr>
        <w:t>The module is equipped with an </w:t>
      </w:r>
      <w:r w:rsidRPr="00A6452B">
        <w:rPr>
          <w:rStyle w:val="Strong"/>
          <w:rFonts w:ascii="Arial" w:hAnsi="Arial" w:cs="Arial"/>
          <w:b w:val="0"/>
          <w:bCs w:val="0"/>
        </w:rPr>
        <w:t>HK24C32</w:t>
      </w:r>
      <w:r w:rsidRPr="00A6452B">
        <w:rPr>
          <w:rFonts w:ascii="Arial" w:hAnsi="Arial" w:cs="Arial"/>
        </w:rPr>
        <w:t> two wire serial EEPROM. It is 4KB in size and connected to the NEO-6M chip via I2C.</w:t>
      </w:r>
    </w:p>
    <w:p w14:paraId="0231362C" w14:textId="77777777" w:rsidR="00346651" w:rsidRPr="00A6452B" w:rsidRDefault="00346651" w:rsidP="00346651">
      <w:pPr>
        <w:pStyle w:val="NormalWeb"/>
        <w:shd w:val="clear" w:color="auto" w:fill="FFFFFF"/>
        <w:spacing w:before="240" w:beforeAutospacing="0" w:after="240" w:afterAutospacing="0" w:line="390" w:lineRule="atLeast"/>
        <w:rPr>
          <w:rFonts w:ascii="Arial" w:hAnsi="Arial" w:cs="Arial"/>
        </w:rPr>
      </w:pPr>
      <w:r w:rsidRPr="00A6452B">
        <w:rPr>
          <w:rFonts w:ascii="Arial" w:hAnsi="Arial" w:cs="Arial"/>
        </w:rPr>
        <w:t>The module also contains a rechargeable button battery which acts as a super-capacitor.</w:t>
      </w:r>
    </w:p>
    <w:p w14:paraId="34F7F021" w14:textId="77777777" w:rsidR="00346651" w:rsidRPr="00A6452B" w:rsidRDefault="00346651" w:rsidP="00346651">
      <w:pPr>
        <w:pStyle w:val="NormalWeb"/>
        <w:shd w:val="clear" w:color="auto" w:fill="FFFFFF"/>
        <w:spacing w:before="240" w:beforeAutospacing="0" w:after="240" w:afterAutospacing="0" w:line="390" w:lineRule="atLeast"/>
        <w:rPr>
          <w:rFonts w:ascii="Arial" w:hAnsi="Arial" w:cs="Arial"/>
        </w:rPr>
      </w:pPr>
      <w:r w:rsidRPr="00A6452B">
        <w:rPr>
          <w:rFonts w:ascii="Arial" w:hAnsi="Arial" w:cs="Arial"/>
        </w:rPr>
        <w:t>An EEPROM together with battery helps retain the </w:t>
      </w:r>
      <w:r w:rsidRPr="00A6452B">
        <w:rPr>
          <w:rStyle w:val="Strong"/>
          <w:rFonts w:ascii="Arial" w:hAnsi="Arial" w:cs="Arial"/>
          <w:b w:val="0"/>
          <w:bCs w:val="0"/>
        </w:rPr>
        <w:t>battery backed RAM</w:t>
      </w:r>
      <w:r w:rsidRPr="00A6452B">
        <w:rPr>
          <w:rFonts w:ascii="Arial" w:hAnsi="Arial" w:cs="Arial"/>
        </w:rPr>
        <w:t> (BBR). The BBR contains clock data, latest position data(GNSS orbit data) and module configuration. But it’s not meant for permanent data storage.</w:t>
      </w:r>
    </w:p>
    <w:p w14:paraId="26C3FA09" w14:textId="77777777" w:rsidR="00346651" w:rsidRPr="00A6452B" w:rsidRDefault="00346651" w:rsidP="00346651">
      <w:pPr>
        <w:pStyle w:val="NormalWeb"/>
        <w:shd w:val="clear" w:color="auto" w:fill="FFFFFF"/>
        <w:spacing w:before="240" w:beforeAutospacing="0" w:after="240" w:afterAutospacing="0" w:line="390" w:lineRule="atLeast"/>
        <w:rPr>
          <w:rFonts w:ascii="Arial" w:hAnsi="Arial" w:cs="Arial"/>
        </w:rPr>
      </w:pPr>
      <w:r w:rsidRPr="00A6452B">
        <w:rPr>
          <w:rFonts w:ascii="Arial" w:hAnsi="Arial" w:cs="Arial"/>
        </w:rPr>
        <w:t>As the battery retains clock and last position, time to first fix (TTFF) significantly reduces to 1s. This allows much faster position locks.</w:t>
      </w:r>
    </w:p>
    <w:p w14:paraId="475BDFCB" w14:textId="77777777" w:rsidR="00346651" w:rsidRPr="00A6452B" w:rsidRDefault="00346651" w:rsidP="00346651">
      <w:pPr>
        <w:pStyle w:val="NormalWeb"/>
        <w:shd w:val="clear" w:color="auto" w:fill="FFFFFF"/>
        <w:spacing w:before="240" w:beforeAutospacing="0" w:after="240" w:afterAutospacing="0" w:line="390" w:lineRule="atLeast"/>
        <w:rPr>
          <w:rFonts w:ascii="Arial" w:hAnsi="Arial" w:cs="Arial"/>
        </w:rPr>
      </w:pPr>
      <w:r w:rsidRPr="00A6452B">
        <w:rPr>
          <w:rFonts w:ascii="Arial" w:hAnsi="Arial" w:cs="Arial"/>
        </w:rPr>
        <w:t>Without the battery the GPS always cold-start so the initial GPS lock takes more time.</w:t>
      </w:r>
    </w:p>
    <w:p w14:paraId="2AA55540" w14:textId="77777777" w:rsidR="00346651" w:rsidRPr="00A6452B" w:rsidRDefault="00346651" w:rsidP="00346651">
      <w:pPr>
        <w:pStyle w:val="NormalWeb"/>
        <w:shd w:val="clear" w:color="auto" w:fill="FFFFFF"/>
        <w:spacing w:before="240" w:beforeAutospacing="0" w:after="240" w:afterAutospacing="0" w:line="390" w:lineRule="atLeast"/>
        <w:rPr>
          <w:rFonts w:ascii="Arial" w:hAnsi="Arial" w:cs="Arial"/>
        </w:rPr>
      </w:pPr>
      <w:r w:rsidRPr="00A6452B">
        <w:rPr>
          <w:rFonts w:ascii="Arial" w:hAnsi="Arial" w:cs="Arial"/>
        </w:rPr>
        <w:t>The battery is automatically charged when power is applied and maintains data for up to </w:t>
      </w:r>
      <w:r w:rsidRPr="00A6452B">
        <w:rPr>
          <w:rStyle w:val="Strong"/>
          <w:rFonts w:ascii="Arial" w:hAnsi="Arial" w:cs="Arial"/>
          <w:b w:val="0"/>
          <w:bCs w:val="0"/>
        </w:rPr>
        <w:t>two weeks</w:t>
      </w:r>
      <w:r w:rsidRPr="00A6452B">
        <w:rPr>
          <w:rFonts w:ascii="Arial" w:hAnsi="Arial" w:cs="Arial"/>
        </w:rPr>
        <w:t> without power.</w:t>
      </w:r>
    </w:p>
    <w:p w14:paraId="23C43E4F" w14:textId="77777777" w:rsidR="00346651" w:rsidRPr="00A6452B" w:rsidRDefault="00346651" w:rsidP="00346651">
      <w:pPr>
        <w:pStyle w:val="Heading3"/>
        <w:shd w:val="clear" w:color="auto" w:fill="FFFFFF"/>
        <w:spacing w:before="360" w:after="107" w:line="276" w:lineRule="atLeast"/>
        <w:rPr>
          <w:rFonts w:ascii="Arial" w:hAnsi="Arial" w:cs="Arial"/>
          <w:bCs w:val="0"/>
          <w:color w:val="333333"/>
        </w:rPr>
      </w:pPr>
      <w:r w:rsidRPr="00A6452B">
        <w:rPr>
          <w:rFonts w:ascii="Arial" w:hAnsi="Arial" w:cs="Arial"/>
          <w:bCs w:val="0"/>
          <w:color w:val="333333"/>
        </w:rPr>
        <w:t>Antenna</w:t>
      </w:r>
    </w:p>
    <w:p w14:paraId="3A97302C" w14:textId="77777777" w:rsidR="00346651" w:rsidRPr="00A6452B" w:rsidRDefault="00346651" w:rsidP="00346651">
      <w:pPr>
        <w:pStyle w:val="NormalWeb"/>
        <w:shd w:val="clear" w:color="auto" w:fill="FFFFFF"/>
        <w:spacing w:before="240" w:beforeAutospacing="0" w:after="240" w:afterAutospacing="0" w:line="390" w:lineRule="atLeast"/>
        <w:rPr>
          <w:rFonts w:ascii="Arial" w:hAnsi="Arial" w:cs="Arial"/>
        </w:rPr>
      </w:pPr>
      <w:r w:rsidRPr="00A6452B">
        <w:rPr>
          <w:rFonts w:ascii="Arial" w:hAnsi="Arial" w:cs="Arial"/>
        </w:rPr>
        <w:t>An antenna is required to use the module for any kind of communication. So, the module comes with a patch antenna having -161 dBm sensitivity.</w:t>
      </w:r>
    </w:p>
    <w:p w14:paraId="551FC8CC" w14:textId="77777777" w:rsidR="00346651" w:rsidRPr="00A6452B" w:rsidRDefault="00346651" w:rsidP="00346651">
      <w:pPr>
        <w:shd w:val="clear" w:color="auto" w:fill="FFFFFF"/>
        <w:rPr>
          <w:rFonts w:ascii="Arial" w:hAnsi="Arial" w:cs="Arial"/>
          <w:color w:val="333333"/>
        </w:rPr>
      </w:pPr>
      <w:r w:rsidRPr="00A6452B">
        <w:rPr>
          <w:rFonts w:ascii="Arial" w:hAnsi="Arial" w:cs="Arial"/>
          <w:noProof/>
          <w:color w:val="333333"/>
        </w:rPr>
        <w:lastRenderedPageBreak/>
        <w:drawing>
          <wp:inline distT="0" distB="0" distL="0" distR="0" wp14:anchorId="182AA3DA" wp14:editId="36DC9D2A">
            <wp:extent cx="3903345" cy="1835785"/>
            <wp:effectExtent l="19050" t="0" r="1905" b="0"/>
            <wp:docPr id="13" name="Picture 13" descr="NEO-6M Patch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O-6M Patch Antenna"/>
                    <pic:cNvPicPr>
                      <a:picLocks noChangeAspect="1" noChangeArrowheads="1"/>
                    </pic:cNvPicPr>
                  </pic:nvPicPr>
                  <pic:blipFill>
                    <a:blip r:embed="rId10"/>
                    <a:srcRect/>
                    <a:stretch>
                      <a:fillRect/>
                    </a:stretch>
                  </pic:blipFill>
                  <pic:spPr bwMode="auto">
                    <a:xfrm>
                      <a:off x="0" y="0"/>
                      <a:ext cx="3903345" cy="1835785"/>
                    </a:xfrm>
                    <a:prstGeom prst="rect">
                      <a:avLst/>
                    </a:prstGeom>
                    <a:noFill/>
                    <a:ln w="9525">
                      <a:noFill/>
                      <a:miter lim="800000"/>
                      <a:headEnd/>
                      <a:tailEnd/>
                    </a:ln>
                  </pic:spPr>
                </pic:pic>
              </a:graphicData>
            </a:graphic>
          </wp:inline>
        </w:drawing>
      </w:r>
    </w:p>
    <w:p w14:paraId="3F671885" w14:textId="77777777" w:rsidR="00346651" w:rsidRPr="00A6452B" w:rsidRDefault="00346651" w:rsidP="00346651">
      <w:pPr>
        <w:pStyle w:val="NormalWeb"/>
        <w:shd w:val="clear" w:color="auto" w:fill="FFFFFF"/>
        <w:spacing w:before="240" w:beforeAutospacing="0" w:after="240" w:afterAutospacing="0" w:line="390" w:lineRule="atLeast"/>
        <w:rPr>
          <w:rFonts w:ascii="Arial" w:hAnsi="Arial" w:cs="Arial"/>
        </w:rPr>
      </w:pPr>
      <w:r w:rsidRPr="00A6452B">
        <w:rPr>
          <w:rFonts w:ascii="Arial" w:hAnsi="Arial" w:cs="Arial"/>
        </w:rPr>
        <w:t>You can snap-fit this antenna to small U.FL connector located on the module.</w:t>
      </w:r>
    </w:p>
    <w:p w14:paraId="71247B0F" w14:textId="77777777" w:rsidR="00346651" w:rsidRPr="00A6452B" w:rsidRDefault="00346651" w:rsidP="00346651">
      <w:pPr>
        <w:shd w:val="clear" w:color="auto" w:fill="FFFFFF"/>
        <w:rPr>
          <w:rFonts w:ascii="Arial" w:hAnsi="Arial" w:cs="Arial"/>
          <w:color w:val="333333"/>
        </w:rPr>
      </w:pPr>
      <w:r w:rsidRPr="00A6452B">
        <w:rPr>
          <w:rFonts w:ascii="Arial" w:hAnsi="Arial" w:cs="Arial"/>
          <w:noProof/>
          <w:color w:val="333333"/>
        </w:rPr>
        <w:drawing>
          <wp:inline distT="0" distB="0" distL="0" distR="0" wp14:anchorId="48862C39" wp14:editId="5E5B69FC">
            <wp:extent cx="2859405" cy="2360930"/>
            <wp:effectExtent l="19050" t="0" r="0" b="0"/>
            <wp:docPr id="14" name="Picture 14" descr="NEO-6M GPS Module - u.fl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O-6M GPS Module - u.fl Connector"/>
                    <pic:cNvPicPr>
                      <a:picLocks noChangeAspect="1" noChangeArrowheads="1"/>
                    </pic:cNvPicPr>
                  </pic:nvPicPr>
                  <pic:blipFill>
                    <a:blip r:embed="rId11"/>
                    <a:srcRect/>
                    <a:stretch>
                      <a:fillRect/>
                    </a:stretch>
                  </pic:blipFill>
                  <pic:spPr bwMode="auto">
                    <a:xfrm>
                      <a:off x="0" y="0"/>
                      <a:ext cx="2859405" cy="2360930"/>
                    </a:xfrm>
                    <a:prstGeom prst="rect">
                      <a:avLst/>
                    </a:prstGeom>
                    <a:noFill/>
                    <a:ln w="9525">
                      <a:noFill/>
                      <a:miter lim="800000"/>
                      <a:headEnd/>
                      <a:tailEnd/>
                    </a:ln>
                  </pic:spPr>
                </pic:pic>
              </a:graphicData>
            </a:graphic>
          </wp:inline>
        </w:drawing>
      </w:r>
    </w:p>
    <w:p w14:paraId="1F91D900" w14:textId="77777777" w:rsidR="00346651" w:rsidRPr="00A6452B" w:rsidRDefault="00346651" w:rsidP="00346651">
      <w:pPr>
        <w:pStyle w:val="NormalWeb"/>
        <w:shd w:val="clear" w:color="auto" w:fill="FFFFFF"/>
        <w:spacing w:before="240" w:beforeAutospacing="0" w:after="240" w:afterAutospacing="0" w:line="390" w:lineRule="atLeast"/>
        <w:rPr>
          <w:rFonts w:ascii="Arial" w:hAnsi="Arial" w:cs="Arial"/>
        </w:rPr>
      </w:pPr>
      <w:r w:rsidRPr="00A6452B">
        <w:rPr>
          <w:rFonts w:ascii="Arial" w:hAnsi="Arial" w:cs="Arial"/>
        </w:rPr>
        <w:t>Patch antenna is great for most projects. But if you want to achieve more sensitivity or put your module inside a metal case, you can also snap on any 3V active GPS antenna via the U.FL connector.</w:t>
      </w:r>
    </w:p>
    <w:p w14:paraId="393E93DE" w14:textId="77777777" w:rsidR="00346651" w:rsidRDefault="00346651" w:rsidP="00A35493">
      <w:pPr>
        <w:shd w:val="clear" w:color="auto" w:fill="FFFFFF"/>
        <w:spacing w:after="336" w:line="240" w:lineRule="auto"/>
        <w:rPr>
          <w:rFonts w:ascii="Arial" w:eastAsia="Times New Roman" w:hAnsi="Arial" w:cs="Arial"/>
          <w:color w:val="3A3A3A"/>
        </w:rPr>
      </w:pPr>
    </w:p>
    <w:p w14:paraId="30BB6E56" w14:textId="77777777" w:rsidR="00A35493" w:rsidRPr="007B3E19" w:rsidRDefault="00A35493" w:rsidP="00A35493">
      <w:pPr>
        <w:shd w:val="clear" w:color="auto" w:fill="FFFFFF"/>
        <w:spacing w:after="336" w:line="240" w:lineRule="auto"/>
        <w:rPr>
          <w:rFonts w:ascii="Arial" w:eastAsia="Times New Roman" w:hAnsi="Arial" w:cs="Arial"/>
          <w:color w:val="3A3A3A"/>
        </w:rPr>
      </w:pPr>
      <w:r w:rsidRPr="007B3E19">
        <w:rPr>
          <w:rFonts w:ascii="Arial" w:eastAsia="Times New Roman" w:hAnsi="Arial" w:cs="Arial"/>
          <w:color w:val="3A3A3A"/>
        </w:rPr>
        <w:t>The NEO-6M GPS module is shown in the figure below. It comes with an external antenna, and does’t come with header pins. So, you’ll need to get and solder some.Features of this module are:</w:t>
      </w:r>
    </w:p>
    <w:p w14:paraId="2184A60C" w14:textId="77777777" w:rsidR="00A35493" w:rsidRPr="007B3E19" w:rsidRDefault="00A35493" w:rsidP="00A35493">
      <w:pPr>
        <w:numPr>
          <w:ilvl w:val="0"/>
          <w:numId w:val="1"/>
        </w:numPr>
        <w:shd w:val="clear" w:color="auto" w:fill="FFFFFF"/>
        <w:spacing w:after="0" w:line="240" w:lineRule="auto"/>
        <w:rPr>
          <w:rFonts w:ascii="Arial" w:eastAsia="Times New Roman" w:hAnsi="Arial" w:cs="Arial"/>
          <w:color w:val="3A3A3A"/>
        </w:rPr>
      </w:pPr>
      <w:r w:rsidRPr="007B3E19">
        <w:rPr>
          <w:rFonts w:ascii="Arial" w:eastAsia="Times New Roman" w:hAnsi="Arial" w:cs="Arial"/>
          <w:color w:val="3A3A3A"/>
        </w:rPr>
        <w:t>This module has an external antenna and built-in EEPROM.</w:t>
      </w:r>
    </w:p>
    <w:p w14:paraId="78E2D4CD" w14:textId="77777777" w:rsidR="00A35493" w:rsidRPr="007B3E19" w:rsidRDefault="00A35493" w:rsidP="00A35493">
      <w:pPr>
        <w:numPr>
          <w:ilvl w:val="0"/>
          <w:numId w:val="1"/>
        </w:numPr>
        <w:shd w:val="clear" w:color="auto" w:fill="FFFFFF"/>
        <w:spacing w:after="0" w:line="240" w:lineRule="auto"/>
        <w:rPr>
          <w:rFonts w:ascii="Arial" w:eastAsia="Times New Roman" w:hAnsi="Arial" w:cs="Arial"/>
          <w:color w:val="3A3A3A"/>
        </w:rPr>
      </w:pPr>
      <w:r w:rsidRPr="007B3E19">
        <w:rPr>
          <w:rFonts w:ascii="Arial" w:eastAsia="Times New Roman" w:hAnsi="Arial" w:cs="Arial"/>
          <w:color w:val="3A3A3A"/>
        </w:rPr>
        <w:t>Interface: RS232 TTL</w:t>
      </w:r>
    </w:p>
    <w:p w14:paraId="310AB063" w14:textId="77777777" w:rsidR="00A35493" w:rsidRPr="007B3E19" w:rsidRDefault="00A35493" w:rsidP="00A35493">
      <w:pPr>
        <w:numPr>
          <w:ilvl w:val="0"/>
          <w:numId w:val="1"/>
        </w:numPr>
        <w:shd w:val="clear" w:color="auto" w:fill="FFFFFF"/>
        <w:spacing w:after="0" w:line="240" w:lineRule="auto"/>
        <w:rPr>
          <w:rFonts w:ascii="Arial" w:eastAsia="Times New Roman" w:hAnsi="Arial" w:cs="Arial"/>
          <w:color w:val="3A3A3A"/>
        </w:rPr>
      </w:pPr>
      <w:r w:rsidRPr="007B3E19">
        <w:rPr>
          <w:rFonts w:ascii="Arial" w:eastAsia="Times New Roman" w:hAnsi="Arial" w:cs="Arial"/>
          <w:color w:val="3A3A3A"/>
        </w:rPr>
        <w:t>Power supply: 3V to 5V</w:t>
      </w:r>
    </w:p>
    <w:p w14:paraId="021D9FCF" w14:textId="77777777" w:rsidR="00A35493" w:rsidRPr="007B3E19" w:rsidRDefault="00A35493" w:rsidP="00A35493">
      <w:pPr>
        <w:numPr>
          <w:ilvl w:val="0"/>
          <w:numId w:val="1"/>
        </w:numPr>
        <w:shd w:val="clear" w:color="auto" w:fill="FFFFFF"/>
        <w:spacing w:after="0" w:line="240" w:lineRule="auto"/>
        <w:rPr>
          <w:rFonts w:ascii="Arial" w:eastAsia="Times New Roman" w:hAnsi="Arial" w:cs="Arial"/>
          <w:color w:val="3A3A3A"/>
        </w:rPr>
      </w:pPr>
      <w:r w:rsidRPr="007B3E19">
        <w:rPr>
          <w:rFonts w:ascii="Arial" w:eastAsia="Times New Roman" w:hAnsi="Arial" w:cs="Arial"/>
          <w:color w:val="3A3A3A"/>
        </w:rPr>
        <w:t>Default baudrate: 9600 bps</w:t>
      </w:r>
    </w:p>
    <w:p w14:paraId="45887382" w14:textId="77777777" w:rsidR="00A35493" w:rsidRPr="007B3E19" w:rsidRDefault="00A35493" w:rsidP="00A35493">
      <w:pPr>
        <w:numPr>
          <w:ilvl w:val="0"/>
          <w:numId w:val="1"/>
        </w:numPr>
        <w:shd w:val="clear" w:color="auto" w:fill="FFFFFF"/>
        <w:spacing w:after="0" w:line="240" w:lineRule="auto"/>
        <w:rPr>
          <w:rFonts w:ascii="Arial" w:eastAsia="Times New Roman" w:hAnsi="Arial" w:cs="Arial"/>
          <w:color w:val="3A3A3A"/>
        </w:rPr>
      </w:pPr>
      <w:r w:rsidRPr="007B3E19">
        <w:rPr>
          <w:rFonts w:ascii="Arial" w:eastAsia="Times New Roman" w:hAnsi="Arial" w:cs="Arial"/>
          <w:color w:val="3A3A3A"/>
        </w:rPr>
        <w:t>Works with standard NMEA sentences</w:t>
      </w:r>
    </w:p>
    <w:p w14:paraId="1EC41B9F" w14:textId="77777777" w:rsidR="00A35493" w:rsidRDefault="00A35493" w:rsidP="00A35493">
      <w:pPr>
        <w:pStyle w:val="ListParagraph"/>
        <w:numPr>
          <w:ilvl w:val="0"/>
          <w:numId w:val="1"/>
        </w:numPr>
        <w:shd w:val="clear" w:color="auto" w:fill="FFFFFF"/>
        <w:spacing w:after="0" w:line="240" w:lineRule="auto"/>
        <w:rPr>
          <w:rFonts w:ascii="Arial" w:eastAsia="Times New Roman" w:hAnsi="Arial" w:cs="Arial"/>
          <w:color w:val="3A3A3A"/>
        </w:rPr>
      </w:pPr>
      <w:r w:rsidRPr="007B3E19">
        <w:rPr>
          <w:rFonts w:ascii="Arial" w:eastAsia="Times New Roman" w:hAnsi="Arial" w:cs="Arial"/>
          <w:color w:val="3A3A3A"/>
        </w:rPr>
        <w:t>Module is compatible with other microcontroller boards. </w:t>
      </w:r>
    </w:p>
    <w:p w14:paraId="646461A0" w14:textId="77777777" w:rsidR="00346651" w:rsidRPr="00346651" w:rsidRDefault="00346651" w:rsidP="00346651">
      <w:pPr>
        <w:shd w:val="clear" w:color="auto" w:fill="FFFFFF"/>
        <w:spacing w:after="0" w:line="240" w:lineRule="auto"/>
        <w:ind w:left="360"/>
        <w:rPr>
          <w:rFonts w:ascii="Arial" w:eastAsia="Times New Roman" w:hAnsi="Arial" w:cs="Arial"/>
          <w:color w:val="3A3A3A"/>
        </w:rPr>
      </w:pPr>
    </w:p>
    <w:p w14:paraId="7A02202C" w14:textId="77777777" w:rsidR="00A35493" w:rsidRDefault="00A35493" w:rsidP="00A35493">
      <w:pPr>
        <w:pStyle w:val="Heading3"/>
        <w:shd w:val="clear" w:color="auto" w:fill="FFFFFF"/>
        <w:spacing w:before="365" w:after="107" w:line="312" w:lineRule="atLeast"/>
        <w:rPr>
          <w:rFonts w:ascii="Arial" w:hAnsi="Arial" w:cs="Arial"/>
          <w:color w:val="3A3A3A"/>
          <w:sz w:val="31"/>
          <w:szCs w:val="31"/>
        </w:rPr>
      </w:pPr>
      <w:r>
        <w:rPr>
          <w:rFonts w:ascii="Arial" w:hAnsi="Arial" w:cs="Arial"/>
          <w:color w:val="3A3A3A"/>
          <w:sz w:val="31"/>
          <w:szCs w:val="31"/>
        </w:rPr>
        <w:lastRenderedPageBreak/>
        <w:t>Pin Wiring</w:t>
      </w:r>
    </w:p>
    <w:p w14:paraId="3E992B26" w14:textId="77777777" w:rsidR="004C1AB7" w:rsidRPr="004C1AB7" w:rsidRDefault="004C1AB7" w:rsidP="004C1AB7">
      <w:r>
        <w:rPr>
          <w:noProof/>
        </w:rPr>
        <w:drawing>
          <wp:inline distT="0" distB="0" distL="0" distR="0" wp14:anchorId="73FDDC3C" wp14:editId="6CF6D504">
            <wp:extent cx="5943600" cy="3198614"/>
            <wp:effectExtent l="19050" t="0" r="0" b="0"/>
            <wp:docPr id="3" name="Picture 2" descr="C:\Users\SANTOSH\Downloads\NEO_6M_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TOSH\Downloads\NEO_6M_Arduino.png"/>
                    <pic:cNvPicPr>
                      <a:picLocks noChangeAspect="1" noChangeArrowheads="1"/>
                    </pic:cNvPicPr>
                  </pic:nvPicPr>
                  <pic:blipFill>
                    <a:blip r:embed="rId12"/>
                    <a:srcRect/>
                    <a:stretch>
                      <a:fillRect/>
                    </a:stretch>
                  </pic:blipFill>
                  <pic:spPr bwMode="auto">
                    <a:xfrm>
                      <a:off x="0" y="0"/>
                      <a:ext cx="5943600" cy="3198614"/>
                    </a:xfrm>
                    <a:prstGeom prst="rect">
                      <a:avLst/>
                    </a:prstGeom>
                    <a:noFill/>
                    <a:ln w="9525">
                      <a:noFill/>
                      <a:miter lim="800000"/>
                      <a:headEnd/>
                      <a:tailEnd/>
                    </a:ln>
                  </pic:spPr>
                </pic:pic>
              </a:graphicData>
            </a:graphic>
          </wp:inline>
        </w:drawing>
      </w:r>
    </w:p>
    <w:p w14:paraId="151931B1" w14:textId="77777777" w:rsidR="007B3E19" w:rsidRDefault="007B3E19" w:rsidP="00A35493">
      <w:pPr>
        <w:pStyle w:val="NormalWeb"/>
        <w:shd w:val="clear" w:color="auto" w:fill="FFFFFF"/>
        <w:spacing w:before="0" w:beforeAutospacing="0" w:after="0" w:afterAutospacing="0"/>
        <w:rPr>
          <w:rFonts w:ascii="Arial" w:hAnsi="Arial" w:cs="Arial"/>
          <w:color w:val="3A3A3A"/>
          <w:sz w:val="19"/>
          <w:szCs w:val="19"/>
        </w:rPr>
      </w:pPr>
    </w:p>
    <w:p w14:paraId="02940176" w14:textId="77777777" w:rsidR="007B3E19" w:rsidRDefault="007B3E19" w:rsidP="00A35493">
      <w:pPr>
        <w:pStyle w:val="NormalWeb"/>
        <w:shd w:val="clear" w:color="auto" w:fill="FFFFFF"/>
        <w:spacing w:before="0" w:beforeAutospacing="0" w:after="0" w:afterAutospacing="0"/>
        <w:rPr>
          <w:rFonts w:ascii="Arial" w:hAnsi="Arial" w:cs="Arial"/>
          <w:color w:val="3A3A3A"/>
          <w:sz w:val="19"/>
          <w:szCs w:val="19"/>
        </w:rPr>
      </w:pPr>
    </w:p>
    <w:p w14:paraId="0308BB27" w14:textId="77777777" w:rsidR="007B3E19" w:rsidRDefault="007B3E19" w:rsidP="00A35493">
      <w:pPr>
        <w:pStyle w:val="NormalWeb"/>
        <w:shd w:val="clear" w:color="auto" w:fill="FFFFFF"/>
        <w:spacing w:before="0" w:beforeAutospacing="0" w:after="0" w:afterAutospacing="0"/>
        <w:rPr>
          <w:rFonts w:ascii="Arial" w:hAnsi="Arial" w:cs="Arial"/>
          <w:color w:val="3A3A3A"/>
          <w:sz w:val="19"/>
          <w:szCs w:val="19"/>
        </w:rPr>
      </w:pPr>
    </w:p>
    <w:p w14:paraId="01006BE4" w14:textId="77777777" w:rsidR="007B3E19" w:rsidRDefault="007B3E19" w:rsidP="00A35493">
      <w:pPr>
        <w:pStyle w:val="NormalWeb"/>
        <w:shd w:val="clear" w:color="auto" w:fill="FFFFFF"/>
        <w:spacing w:before="0" w:beforeAutospacing="0" w:after="0" w:afterAutospacing="0"/>
        <w:rPr>
          <w:rFonts w:ascii="Arial" w:hAnsi="Arial" w:cs="Arial"/>
          <w:color w:val="3A3A3A"/>
          <w:sz w:val="19"/>
          <w:szCs w:val="19"/>
        </w:rPr>
      </w:pPr>
    </w:p>
    <w:p w14:paraId="0837AE18" w14:textId="77777777" w:rsidR="00A35493" w:rsidRPr="007B3E19" w:rsidRDefault="00A35493" w:rsidP="00A35493">
      <w:pPr>
        <w:pStyle w:val="NormalWeb"/>
        <w:shd w:val="clear" w:color="auto" w:fill="FFFFFF"/>
        <w:spacing w:before="0" w:beforeAutospacing="0" w:after="0" w:afterAutospacing="0"/>
        <w:rPr>
          <w:rFonts w:ascii="Arial" w:hAnsi="Arial" w:cs="Arial"/>
          <w:color w:val="3A3A3A"/>
        </w:rPr>
      </w:pPr>
      <w:r w:rsidRPr="007B3E19">
        <w:rPr>
          <w:rFonts w:ascii="Arial" w:hAnsi="Arial" w:cs="Arial"/>
          <w:color w:val="3A3A3A"/>
        </w:rPr>
        <w:t>The NEO-6M GPS module has four pins: </w:t>
      </w:r>
      <w:r w:rsidRPr="007B3E19">
        <w:rPr>
          <w:rStyle w:val="rnthl"/>
          <w:rFonts w:ascii="Arial" w:hAnsi="Arial" w:cs="Arial"/>
          <w:color w:val="3A3A3A"/>
          <w:bdr w:val="none" w:sz="0" w:space="0" w:color="auto" w:frame="1"/>
          <w:shd w:val="clear" w:color="auto" w:fill="CC3333"/>
        </w:rPr>
        <w:t>VCC</w:t>
      </w:r>
      <w:r w:rsidRPr="007B3E19">
        <w:rPr>
          <w:rFonts w:ascii="Arial" w:hAnsi="Arial" w:cs="Arial"/>
          <w:color w:val="3A3A3A"/>
        </w:rPr>
        <w:t>, </w:t>
      </w:r>
      <w:r w:rsidRPr="007B3E19">
        <w:rPr>
          <w:rStyle w:val="rnthl"/>
          <w:rFonts w:ascii="Arial" w:hAnsi="Arial" w:cs="Arial"/>
          <w:color w:val="3A3A3A"/>
          <w:bdr w:val="none" w:sz="0" w:space="0" w:color="auto" w:frame="1"/>
          <w:shd w:val="clear" w:color="auto" w:fill="EEEEEE"/>
        </w:rPr>
        <w:t>RX</w:t>
      </w:r>
      <w:r w:rsidRPr="007B3E19">
        <w:rPr>
          <w:rFonts w:ascii="Arial" w:hAnsi="Arial" w:cs="Arial"/>
          <w:color w:val="3A3A3A"/>
        </w:rPr>
        <w:t>, </w:t>
      </w:r>
      <w:r w:rsidRPr="007B3E19">
        <w:rPr>
          <w:rStyle w:val="rnthl"/>
          <w:rFonts w:ascii="Arial" w:hAnsi="Arial" w:cs="Arial"/>
          <w:color w:val="FFFFFF"/>
          <w:bdr w:val="none" w:sz="0" w:space="0" w:color="auto" w:frame="1"/>
          <w:shd w:val="clear" w:color="auto" w:fill="FFCC00"/>
        </w:rPr>
        <w:t>TX</w:t>
      </w:r>
      <w:r w:rsidRPr="007B3E19">
        <w:rPr>
          <w:rFonts w:ascii="Arial" w:hAnsi="Arial" w:cs="Arial"/>
          <w:color w:val="3A3A3A"/>
        </w:rPr>
        <w:t>, and </w:t>
      </w:r>
      <w:r w:rsidRPr="007B3E19">
        <w:rPr>
          <w:rStyle w:val="rnthl"/>
          <w:rFonts w:ascii="Arial" w:hAnsi="Arial" w:cs="Arial"/>
          <w:color w:val="FFFFFF"/>
          <w:bdr w:val="none" w:sz="0" w:space="0" w:color="auto" w:frame="1"/>
          <w:shd w:val="clear" w:color="auto" w:fill="333333"/>
        </w:rPr>
        <w:t>GND</w:t>
      </w:r>
      <w:r w:rsidRPr="007B3E19">
        <w:rPr>
          <w:rFonts w:ascii="Arial" w:hAnsi="Arial" w:cs="Arial"/>
          <w:color w:val="3A3A3A"/>
        </w:rPr>
        <w:t>. The module communicates with the Arduino via serial communication using the TX and RX pins, so the wiring couldn’t be simpler:</w:t>
      </w:r>
    </w:p>
    <w:p w14:paraId="5B1E7745" w14:textId="77777777" w:rsidR="004C1AB7" w:rsidRPr="007B3E19" w:rsidRDefault="004C1AB7" w:rsidP="00A35493">
      <w:pPr>
        <w:pStyle w:val="NormalWeb"/>
        <w:shd w:val="clear" w:color="auto" w:fill="FFFFFF"/>
        <w:spacing w:before="0" w:beforeAutospacing="0" w:after="0" w:afterAutospacing="0"/>
        <w:rPr>
          <w:rFonts w:ascii="Arial" w:hAnsi="Arial" w:cs="Arial"/>
          <w:color w:val="3A3A3A"/>
        </w:rPr>
      </w:pPr>
    </w:p>
    <w:tbl>
      <w:tblPr>
        <w:tblW w:w="6778" w:type="dxa"/>
        <w:tblCellSpacing w:w="15" w:type="dxa"/>
        <w:tblBorders>
          <w:top w:val="single" w:sz="4" w:space="0" w:color="auto"/>
          <w:left w:val="single" w:sz="4"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2668"/>
        <w:gridCol w:w="4110"/>
      </w:tblGrid>
      <w:tr w:rsidR="00A35493" w:rsidRPr="007B3E19" w14:paraId="0A1E6BA9" w14:textId="77777777" w:rsidTr="004C1AB7">
        <w:trPr>
          <w:trHeight w:val="235"/>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86" w:type="dxa"/>
              <w:left w:w="86" w:type="dxa"/>
              <w:bottom w:w="86" w:type="dxa"/>
              <w:right w:w="86" w:type="dxa"/>
            </w:tcMar>
            <w:vAlign w:val="center"/>
            <w:hideMark/>
          </w:tcPr>
          <w:p w14:paraId="3AD27231" w14:textId="77777777" w:rsidR="00A35493" w:rsidRPr="007B3E19" w:rsidRDefault="00A35493">
            <w:pPr>
              <w:rPr>
                <w:rFonts w:ascii="Arial" w:hAnsi="Arial" w:cs="Arial"/>
                <w:color w:val="3A3A3A"/>
              </w:rPr>
            </w:pPr>
            <w:r w:rsidRPr="007B3E19">
              <w:rPr>
                <w:rStyle w:val="Strong"/>
                <w:rFonts w:ascii="Arial" w:hAnsi="Arial" w:cs="Arial"/>
                <w:color w:val="3A3A3A"/>
                <w:bdr w:val="none" w:sz="0" w:space="0" w:color="auto" w:frame="1"/>
              </w:rPr>
              <w:t>NEO-6M GPS Module</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86" w:type="dxa"/>
              <w:left w:w="86" w:type="dxa"/>
              <w:bottom w:w="86" w:type="dxa"/>
              <w:right w:w="86" w:type="dxa"/>
            </w:tcMar>
            <w:vAlign w:val="center"/>
            <w:hideMark/>
          </w:tcPr>
          <w:p w14:paraId="36738E14" w14:textId="77777777" w:rsidR="00A35493" w:rsidRPr="007B3E19" w:rsidRDefault="00A35493">
            <w:pPr>
              <w:rPr>
                <w:rFonts w:ascii="Arial" w:hAnsi="Arial" w:cs="Arial"/>
                <w:color w:val="3A3A3A"/>
              </w:rPr>
            </w:pPr>
            <w:r w:rsidRPr="007B3E19">
              <w:rPr>
                <w:rStyle w:val="Strong"/>
                <w:rFonts w:ascii="Arial" w:hAnsi="Arial" w:cs="Arial"/>
                <w:color w:val="3A3A3A"/>
                <w:bdr w:val="none" w:sz="0" w:space="0" w:color="auto" w:frame="1"/>
              </w:rPr>
              <w:t>Wiring to Arduino UNO</w:t>
            </w:r>
          </w:p>
        </w:tc>
      </w:tr>
      <w:tr w:rsidR="00A35493" w:rsidRPr="007B3E19" w14:paraId="0F1D15CE" w14:textId="77777777" w:rsidTr="004C1AB7">
        <w:trPr>
          <w:trHeight w:val="235"/>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86" w:type="dxa"/>
              <w:left w:w="86" w:type="dxa"/>
              <w:bottom w:w="86" w:type="dxa"/>
              <w:right w:w="86" w:type="dxa"/>
            </w:tcMar>
            <w:vAlign w:val="center"/>
            <w:hideMark/>
          </w:tcPr>
          <w:p w14:paraId="4C14F66E" w14:textId="77777777" w:rsidR="00A35493" w:rsidRPr="007B3E19" w:rsidRDefault="00A35493">
            <w:pPr>
              <w:rPr>
                <w:rFonts w:ascii="Arial" w:hAnsi="Arial" w:cs="Arial"/>
                <w:color w:val="3A3A3A"/>
              </w:rPr>
            </w:pPr>
            <w:r w:rsidRPr="007B3E19">
              <w:rPr>
                <w:rStyle w:val="rnthl"/>
                <w:rFonts w:ascii="Arial" w:hAnsi="Arial" w:cs="Arial"/>
                <w:color w:val="3A3A3A"/>
                <w:bdr w:val="none" w:sz="0" w:space="0" w:color="auto" w:frame="1"/>
                <w:shd w:val="clear" w:color="auto" w:fill="CC3333"/>
              </w:rPr>
              <w:t>VCC</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86" w:type="dxa"/>
              <w:left w:w="86" w:type="dxa"/>
              <w:bottom w:w="86" w:type="dxa"/>
              <w:right w:w="86" w:type="dxa"/>
            </w:tcMar>
            <w:vAlign w:val="center"/>
            <w:hideMark/>
          </w:tcPr>
          <w:p w14:paraId="5B3EB11A" w14:textId="40AA3B1B" w:rsidR="00A35493" w:rsidRPr="007B3E19" w:rsidRDefault="00D13DCE">
            <w:pPr>
              <w:rPr>
                <w:rFonts w:ascii="Arial" w:hAnsi="Arial" w:cs="Arial"/>
                <w:color w:val="3A3A3A"/>
              </w:rPr>
            </w:pPr>
            <w:r>
              <w:rPr>
                <w:rFonts w:ascii="Arial" w:hAnsi="Arial" w:cs="Arial"/>
                <w:color w:val="3A3A3A"/>
              </w:rPr>
              <w:t>3.3</w:t>
            </w:r>
            <w:r w:rsidR="00A35493" w:rsidRPr="007B3E19">
              <w:rPr>
                <w:rFonts w:ascii="Arial" w:hAnsi="Arial" w:cs="Arial"/>
                <w:color w:val="3A3A3A"/>
              </w:rPr>
              <w:t>V</w:t>
            </w:r>
          </w:p>
        </w:tc>
      </w:tr>
      <w:tr w:rsidR="00A35493" w:rsidRPr="007B3E19" w14:paraId="025E4AC8" w14:textId="77777777" w:rsidTr="004C1AB7">
        <w:trPr>
          <w:trHeight w:val="235"/>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86" w:type="dxa"/>
              <w:left w:w="86" w:type="dxa"/>
              <w:bottom w:w="86" w:type="dxa"/>
              <w:right w:w="86" w:type="dxa"/>
            </w:tcMar>
            <w:vAlign w:val="center"/>
            <w:hideMark/>
          </w:tcPr>
          <w:p w14:paraId="69DA2DC4" w14:textId="77777777" w:rsidR="00A35493" w:rsidRPr="007B3E19" w:rsidRDefault="00A35493">
            <w:pPr>
              <w:rPr>
                <w:rFonts w:ascii="Arial" w:hAnsi="Arial" w:cs="Arial"/>
                <w:color w:val="3A3A3A"/>
              </w:rPr>
            </w:pPr>
            <w:r w:rsidRPr="007B3E19">
              <w:rPr>
                <w:rStyle w:val="rnthl"/>
                <w:rFonts w:ascii="Arial" w:hAnsi="Arial" w:cs="Arial"/>
                <w:color w:val="3A3A3A"/>
                <w:bdr w:val="none" w:sz="0" w:space="0" w:color="auto" w:frame="1"/>
                <w:shd w:val="clear" w:color="auto" w:fill="EEEEEE"/>
              </w:rPr>
              <w:t>RX</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86" w:type="dxa"/>
              <w:left w:w="86" w:type="dxa"/>
              <w:bottom w:w="86" w:type="dxa"/>
              <w:right w:w="86" w:type="dxa"/>
            </w:tcMar>
            <w:vAlign w:val="center"/>
            <w:hideMark/>
          </w:tcPr>
          <w:p w14:paraId="721A9F4D" w14:textId="77777777" w:rsidR="00A35493" w:rsidRPr="007B3E19" w:rsidRDefault="00A35493">
            <w:pPr>
              <w:rPr>
                <w:rFonts w:ascii="Arial" w:hAnsi="Arial" w:cs="Arial"/>
                <w:color w:val="3A3A3A"/>
              </w:rPr>
            </w:pPr>
            <w:r w:rsidRPr="007B3E19">
              <w:rPr>
                <w:rFonts w:ascii="Arial" w:hAnsi="Arial" w:cs="Arial"/>
                <w:color w:val="3A3A3A"/>
              </w:rPr>
              <w:t>TX pin defined in the software serial</w:t>
            </w:r>
          </w:p>
        </w:tc>
      </w:tr>
      <w:tr w:rsidR="00A35493" w:rsidRPr="007B3E19" w14:paraId="4B235FF5" w14:textId="77777777" w:rsidTr="004C1AB7">
        <w:trPr>
          <w:trHeight w:val="241"/>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86" w:type="dxa"/>
              <w:left w:w="86" w:type="dxa"/>
              <w:bottom w:w="86" w:type="dxa"/>
              <w:right w:w="86" w:type="dxa"/>
            </w:tcMar>
            <w:vAlign w:val="center"/>
            <w:hideMark/>
          </w:tcPr>
          <w:p w14:paraId="76678D3B" w14:textId="77777777" w:rsidR="00A35493" w:rsidRPr="007B3E19" w:rsidRDefault="00A35493">
            <w:pPr>
              <w:rPr>
                <w:rFonts w:ascii="Arial" w:hAnsi="Arial" w:cs="Arial"/>
                <w:color w:val="3A3A3A"/>
              </w:rPr>
            </w:pPr>
            <w:r w:rsidRPr="007B3E19">
              <w:rPr>
                <w:rStyle w:val="rnthl"/>
                <w:rFonts w:ascii="Arial" w:hAnsi="Arial" w:cs="Arial"/>
                <w:color w:val="FFFFFF"/>
                <w:bdr w:val="none" w:sz="0" w:space="0" w:color="auto" w:frame="1"/>
                <w:shd w:val="clear" w:color="auto" w:fill="FFCC00"/>
              </w:rPr>
              <w:t>TX</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86" w:type="dxa"/>
              <w:left w:w="86" w:type="dxa"/>
              <w:bottom w:w="86" w:type="dxa"/>
              <w:right w:w="86" w:type="dxa"/>
            </w:tcMar>
            <w:vAlign w:val="center"/>
            <w:hideMark/>
          </w:tcPr>
          <w:p w14:paraId="7DA20193" w14:textId="77777777" w:rsidR="00A35493" w:rsidRPr="007B3E19" w:rsidRDefault="00A35493">
            <w:pPr>
              <w:rPr>
                <w:rFonts w:ascii="Arial" w:hAnsi="Arial" w:cs="Arial"/>
                <w:color w:val="3A3A3A"/>
              </w:rPr>
            </w:pPr>
            <w:r w:rsidRPr="007B3E19">
              <w:rPr>
                <w:rFonts w:ascii="Arial" w:hAnsi="Arial" w:cs="Arial"/>
                <w:color w:val="3A3A3A"/>
              </w:rPr>
              <w:t>RX pin defined in the software serial</w:t>
            </w:r>
          </w:p>
        </w:tc>
      </w:tr>
      <w:tr w:rsidR="00A35493" w:rsidRPr="007B3E19" w14:paraId="460347F2" w14:textId="77777777" w:rsidTr="004C1AB7">
        <w:trPr>
          <w:trHeight w:val="235"/>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86" w:type="dxa"/>
              <w:left w:w="86" w:type="dxa"/>
              <w:bottom w:w="86" w:type="dxa"/>
              <w:right w:w="86" w:type="dxa"/>
            </w:tcMar>
            <w:vAlign w:val="center"/>
            <w:hideMark/>
          </w:tcPr>
          <w:p w14:paraId="27252813" w14:textId="77777777" w:rsidR="00A35493" w:rsidRPr="007B3E19" w:rsidRDefault="00A35493">
            <w:pPr>
              <w:rPr>
                <w:rFonts w:ascii="Arial" w:hAnsi="Arial" w:cs="Arial"/>
                <w:color w:val="3A3A3A"/>
              </w:rPr>
            </w:pPr>
            <w:r w:rsidRPr="007B3E19">
              <w:rPr>
                <w:rStyle w:val="rnthl"/>
                <w:rFonts w:ascii="Arial" w:hAnsi="Arial" w:cs="Arial"/>
                <w:color w:val="FFFFFF"/>
                <w:bdr w:val="none" w:sz="0" w:space="0" w:color="auto" w:frame="1"/>
                <w:shd w:val="clear" w:color="auto" w:fill="333333"/>
              </w:rPr>
              <w:t>GND</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86" w:type="dxa"/>
              <w:left w:w="86" w:type="dxa"/>
              <w:bottom w:w="86" w:type="dxa"/>
              <w:right w:w="86" w:type="dxa"/>
            </w:tcMar>
            <w:vAlign w:val="center"/>
            <w:hideMark/>
          </w:tcPr>
          <w:p w14:paraId="577F3439" w14:textId="77777777" w:rsidR="00A35493" w:rsidRPr="007B3E19" w:rsidRDefault="00A35493">
            <w:pPr>
              <w:rPr>
                <w:rFonts w:ascii="Arial" w:hAnsi="Arial" w:cs="Arial"/>
                <w:color w:val="3A3A3A"/>
              </w:rPr>
            </w:pPr>
            <w:r w:rsidRPr="007B3E19">
              <w:rPr>
                <w:rFonts w:ascii="Arial" w:hAnsi="Arial" w:cs="Arial"/>
                <w:color w:val="3A3A3A"/>
              </w:rPr>
              <w:t>GND</w:t>
            </w:r>
          </w:p>
        </w:tc>
      </w:tr>
    </w:tbl>
    <w:p w14:paraId="06EBF592" w14:textId="77777777" w:rsidR="00A35493" w:rsidRPr="007B3E19" w:rsidRDefault="00A35493" w:rsidP="00A35493">
      <w:pPr>
        <w:shd w:val="clear" w:color="auto" w:fill="FFFFFF"/>
        <w:spacing w:after="0" w:line="240" w:lineRule="auto"/>
        <w:rPr>
          <w:rFonts w:ascii="Arial" w:eastAsia="Times New Roman" w:hAnsi="Arial" w:cs="Arial"/>
          <w:color w:val="3A3A3A"/>
        </w:rPr>
      </w:pPr>
    </w:p>
    <w:p w14:paraId="25388FAC" w14:textId="77777777" w:rsidR="004C1AB7" w:rsidRPr="007B3E19" w:rsidRDefault="004C1AB7" w:rsidP="00A35493">
      <w:pPr>
        <w:pStyle w:val="Heading2"/>
        <w:shd w:val="clear" w:color="auto" w:fill="FFFFFF"/>
        <w:spacing w:before="365" w:beforeAutospacing="0" w:after="193" w:afterAutospacing="0" w:line="312" w:lineRule="atLeast"/>
        <w:rPr>
          <w:rFonts w:ascii="Arial" w:hAnsi="Arial" w:cs="Arial"/>
          <w:color w:val="3A3A3A"/>
          <w:sz w:val="24"/>
          <w:szCs w:val="24"/>
        </w:rPr>
      </w:pPr>
    </w:p>
    <w:p w14:paraId="05EC84B7" w14:textId="77777777" w:rsidR="00A35493" w:rsidRPr="007B3E19" w:rsidRDefault="00A35493" w:rsidP="00A35493">
      <w:pPr>
        <w:pStyle w:val="Heading2"/>
        <w:shd w:val="clear" w:color="auto" w:fill="FFFFFF"/>
        <w:spacing w:before="365" w:beforeAutospacing="0" w:after="193" w:afterAutospacing="0" w:line="312" w:lineRule="atLeast"/>
        <w:rPr>
          <w:rFonts w:ascii="Arial" w:hAnsi="Arial" w:cs="Arial"/>
          <w:color w:val="3A3A3A"/>
          <w:sz w:val="24"/>
          <w:szCs w:val="24"/>
        </w:rPr>
      </w:pPr>
      <w:r w:rsidRPr="007B3E19">
        <w:rPr>
          <w:rFonts w:ascii="Arial" w:hAnsi="Arial" w:cs="Arial"/>
          <w:color w:val="3A3A3A"/>
          <w:sz w:val="24"/>
          <w:szCs w:val="24"/>
        </w:rPr>
        <w:t>Getting GPS Raw Data</w:t>
      </w:r>
    </w:p>
    <w:p w14:paraId="5DAC220B" w14:textId="77777777" w:rsidR="00A35493" w:rsidRPr="007B3E19" w:rsidRDefault="00A35493" w:rsidP="00A35493">
      <w:pPr>
        <w:pStyle w:val="NormalWeb"/>
        <w:shd w:val="clear" w:color="auto" w:fill="FFFFFF"/>
        <w:spacing w:before="0" w:beforeAutospacing="0" w:after="336" w:afterAutospacing="0"/>
        <w:rPr>
          <w:rFonts w:ascii="Arial" w:hAnsi="Arial" w:cs="Arial"/>
          <w:color w:val="3A3A3A"/>
        </w:rPr>
      </w:pPr>
      <w:r w:rsidRPr="007B3E19">
        <w:rPr>
          <w:rFonts w:ascii="Arial" w:hAnsi="Arial" w:cs="Arial"/>
          <w:color w:val="3A3A3A"/>
        </w:rPr>
        <w:t>To get raw GPS data you just need to start a serial communication with the GPS module using Software Serial. Continue reading to see how to do that.</w:t>
      </w:r>
    </w:p>
    <w:p w14:paraId="2FA2D75D" w14:textId="77777777" w:rsidR="00A35493" w:rsidRPr="007B3E19" w:rsidRDefault="00A35493" w:rsidP="00A35493">
      <w:pPr>
        <w:pStyle w:val="Heading3"/>
        <w:shd w:val="clear" w:color="auto" w:fill="FFFFFF"/>
        <w:spacing w:before="365" w:after="107" w:line="312" w:lineRule="atLeast"/>
        <w:rPr>
          <w:rFonts w:ascii="Arial" w:hAnsi="Arial" w:cs="Arial"/>
          <w:color w:val="3A3A3A"/>
        </w:rPr>
      </w:pPr>
      <w:r w:rsidRPr="007B3E19">
        <w:rPr>
          <w:rFonts w:ascii="Arial" w:hAnsi="Arial" w:cs="Arial"/>
          <w:color w:val="3A3A3A"/>
        </w:rPr>
        <w:lastRenderedPageBreak/>
        <w:t>Parts Required</w:t>
      </w:r>
    </w:p>
    <w:p w14:paraId="152CDCAF" w14:textId="77777777" w:rsidR="00A35493" w:rsidRPr="007B3E19" w:rsidRDefault="00A35493" w:rsidP="00A35493">
      <w:pPr>
        <w:pStyle w:val="NormalWeb"/>
        <w:shd w:val="clear" w:color="auto" w:fill="FFFFFF"/>
        <w:spacing w:before="0" w:beforeAutospacing="0" w:after="336" w:afterAutospacing="0"/>
        <w:rPr>
          <w:rFonts w:ascii="Arial" w:hAnsi="Arial" w:cs="Arial"/>
          <w:color w:val="3A3A3A"/>
        </w:rPr>
      </w:pPr>
      <w:r w:rsidRPr="007B3E19">
        <w:rPr>
          <w:rFonts w:ascii="Arial" w:hAnsi="Arial" w:cs="Arial"/>
          <w:color w:val="3A3A3A"/>
        </w:rPr>
        <w:t>For testing this example you’ll need the following parts:</w:t>
      </w:r>
    </w:p>
    <w:p w14:paraId="751AED81" w14:textId="77777777" w:rsidR="00A35493" w:rsidRPr="007B3E19" w:rsidRDefault="00A35493" w:rsidP="00A35493">
      <w:pPr>
        <w:numPr>
          <w:ilvl w:val="0"/>
          <w:numId w:val="2"/>
        </w:numPr>
        <w:shd w:val="clear" w:color="auto" w:fill="FFFFFF"/>
        <w:spacing w:after="0" w:line="240" w:lineRule="auto"/>
        <w:rPr>
          <w:rFonts w:ascii="Arial" w:hAnsi="Arial" w:cs="Arial"/>
          <w:color w:val="3A3A3A"/>
        </w:rPr>
      </w:pPr>
      <w:r w:rsidRPr="007B3E19">
        <w:rPr>
          <w:rFonts w:ascii="Arial" w:hAnsi="Arial" w:cs="Arial"/>
          <w:color w:val="3A3A3A"/>
        </w:rPr>
        <w:t>Arduino</w:t>
      </w:r>
    </w:p>
    <w:p w14:paraId="25165617" w14:textId="77777777" w:rsidR="00A35493" w:rsidRPr="007B3E19" w:rsidRDefault="00A35493" w:rsidP="00A35493">
      <w:pPr>
        <w:numPr>
          <w:ilvl w:val="0"/>
          <w:numId w:val="2"/>
        </w:numPr>
        <w:shd w:val="clear" w:color="auto" w:fill="FFFFFF"/>
        <w:spacing w:after="0" w:line="240" w:lineRule="auto"/>
        <w:rPr>
          <w:rFonts w:ascii="Arial" w:hAnsi="Arial" w:cs="Arial"/>
          <w:color w:val="3A3A3A"/>
        </w:rPr>
      </w:pPr>
      <w:r w:rsidRPr="007B3E19">
        <w:rPr>
          <w:rFonts w:ascii="Arial" w:hAnsi="Arial" w:cs="Arial"/>
          <w:color w:val="3A3A3A"/>
        </w:rPr>
        <w:t>NEO-6M GPS Module</w:t>
      </w:r>
    </w:p>
    <w:p w14:paraId="64F17D4E" w14:textId="77777777" w:rsidR="00A35493" w:rsidRPr="007B3E19" w:rsidRDefault="00A35493" w:rsidP="00A35493">
      <w:pPr>
        <w:numPr>
          <w:ilvl w:val="0"/>
          <w:numId w:val="2"/>
        </w:numPr>
        <w:shd w:val="clear" w:color="auto" w:fill="FFFFFF"/>
        <w:spacing w:after="0" w:line="240" w:lineRule="auto"/>
        <w:rPr>
          <w:rFonts w:ascii="Arial" w:hAnsi="Arial" w:cs="Arial"/>
          <w:color w:val="3A3A3A"/>
        </w:rPr>
      </w:pPr>
      <w:r w:rsidRPr="007B3E19">
        <w:rPr>
          <w:rFonts w:ascii="Arial" w:hAnsi="Arial" w:cs="Arial"/>
          <w:color w:val="3A3A3A"/>
        </w:rPr>
        <w:t>Jumper Wires</w:t>
      </w:r>
    </w:p>
    <w:p w14:paraId="1F610815" w14:textId="77777777" w:rsidR="00A35493" w:rsidRPr="007B3E19" w:rsidRDefault="00A35493" w:rsidP="00A35493">
      <w:pPr>
        <w:shd w:val="clear" w:color="auto" w:fill="FFFFFF"/>
        <w:spacing w:after="0" w:line="240" w:lineRule="auto"/>
        <w:rPr>
          <w:rFonts w:ascii="Arial" w:hAnsi="Arial" w:cs="Arial"/>
          <w:color w:val="3A3A3A"/>
        </w:rPr>
      </w:pPr>
      <w:r w:rsidRPr="007B3E19">
        <w:rPr>
          <w:rFonts w:ascii="Arial" w:hAnsi="Arial" w:cs="Arial"/>
          <w:color w:val="3A3A3A"/>
        </w:rPr>
        <w:t>Connections with Arduino</w:t>
      </w:r>
    </w:p>
    <w:p w14:paraId="687FD2EF" w14:textId="77777777" w:rsidR="00A35493" w:rsidRPr="007B3E19" w:rsidRDefault="00A35493" w:rsidP="00A35493">
      <w:pPr>
        <w:shd w:val="clear" w:color="auto" w:fill="FFFFFF"/>
        <w:spacing w:after="0" w:line="240" w:lineRule="auto"/>
        <w:rPr>
          <w:rFonts w:ascii="Arial" w:hAnsi="Arial" w:cs="Arial"/>
          <w:color w:val="3A3A3A"/>
        </w:rPr>
      </w:pPr>
    </w:p>
    <w:p w14:paraId="0ACC1BB4" w14:textId="77777777" w:rsidR="00A35493" w:rsidRPr="007B3E19" w:rsidRDefault="00A35493" w:rsidP="00A35493">
      <w:pPr>
        <w:numPr>
          <w:ilvl w:val="0"/>
          <w:numId w:val="2"/>
        </w:numPr>
        <w:shd w:val="clear" w:color="auto" w:fill="FFFFFF"/>
        <w:spacing w:after="0" w:line="240" w:lineRule="auto"/>
        <w:rPr>
          <w:rFonts w:ascii="Arial" w:eastAsia="Times New Roman" w:hAnsi="Arial" w:cs="Arial"/>
          <w:color w:val="3A3A3A"/>
        </w:rPr>
      </w:pPr>
      <w:r w:rsidRPr="007B3E19">
        <w:rPr>
          <w:rFonts w:ascii="Arial" w:eastAsia="Times New Roman" w:hAnsi="Arial" w:cs="Arial"/>
          <w:color w:val="3A3A3A"/>
        </w:rPr>
        <w:t>The module GND pin is connected to Arduino </w:t>
      </w:r>
      <w:r w:rsidRPr="007B3E19">
        <w:rPr>
          <w:rFonts w:ascii="Arial" w:eastAsia="Times New Roman" w:hAnsi="Arial" w:cs="Arial"/>
          <w:color w:val="FFFFFF"/>
        </w:rPr>
        <w:t>GND</w:t>
      </w:r>
      <w:r w:rsidRPr="007B3E19">
        <w:rPr>
          <w:rFonts w:ascii="Arial" w:eastAsia="Times New Roman" w:hAnsi="Arial" w:cs="Arial"/>
          <w:color w:val="3A3A3A"/>
        </w:rPr>
        <w:t> pin</w:t>
      </w:r>
    </w:p>
    <w:p w14:paraId="534F8C0D" w14:textId="77777777" w:rsidR="00A35493" w:rsidRPr="007B3E19" w:rsidRDefault="00A35493" w:rsidP="00A35493">
      <w:pPr>
        <w:numPr>
          <w:ilvl w:val="0"/>
          <w:numId w:val="2"/>
        </w:numPr>
        <w:shd w:val="clear" w:color="auto" w:fill="FFFFFF"/>
        <w:spacing w:after="0" w:line="240" w:lineRule="auto"/>
        <w:rPr>
          <w:rFonts w:ascii="Arial" w:eastAsia="Times New Roman" w:hAnsi="Arial" w:cs="Arial"/>
          <w:color w:val="3A3A3A"/>
        </w:rPr>
      </w:pPr>
      <w:r w:rsidRPr="007B3E19">
        <w:rPr>
          <w:rFonts w:ascii="Arial" w:eastAsia="Times New Roman" w:hAnsi="Arial" w:cs="Arial"/>
          <w:color w:val="3A3A3A"/>
        </w:rPr>
        <w:t>The module RX pin is connected to Arduino pin 3</w:t>
      </w:r>
    </w:p>
    <w:p w14:paraId="2DBCA963" w14:textId="77777777" w:rsidR="00A35493" w:rsidRPr="007B3E19" w:rsidRDefault="00A35493" w:rsidP="00A35493">
      <w:pPr>
        <w:numPr>
          <w:ilvl w:val="0"/>
          <w:numId w:val="2"/>
        </w:numPr>
        <w:shd w:val="clear" w:color="auto" w:fill="FFFFFF"/>
        <w:spacing w:after="0" w:line="240" w:lineRule="auto"/>
        <w:rPr>
          <w:rFonts w:ascii="Arial" w:eastAsia="Times New Roman" w:hAnsi="Arial" w:cs="Arial"/>
          <w:color w:val="3A3A3A"/>
        </w:rPr>
      </w:pPr>
      <w:r w:rsidRPr="007B3E19">
        <w:rPr>
          <w:rFonts w:ascii="Arial" w:eastAsia="Times New Roman" w:hAnsi="Arial" w:cs="Arial"/>
          <w:color w:val="3A3A3A"/>
        </w:rPr>
        <w:t>The module TX pin is connected to Arduino </w:t>
      </w:r>
      <w:r w:rsidRPr="007B3E19">
        <w:rPr>
          <w:rFonts w:ascii="Arial" w:eastAsia="Times New Roman" w:hAnsi="Arial" w:cs="Arial"/>
          <w:color w:val="FFFFFF"/>
        </w:rPr>
        <w:t>pin 4</w:t>
      </w:r>
    </w:p>
    <w:p w14:paraId="39BB0C90" w14:textId="77777777" w:rsidR="00A35493" w:rsidRPr="007B3E19" w:rsidRDefault="00A35493" w:rsidP="00A35493">
      <w:pPr>
        <w:numPr>
          <w:ilvl w:val="0"/>
          <w:numId w:val="2"/>
        </w:numPr>
        <w:shd w:val="clear" w:color="auto" w:fill="FFFFFF"/>
        <w:spacing w:after="0" w:line="240" w:lineRule="auto"/>
        <w:rPr>
          <w:rFonts w:ascii="Arial" w:eastAsia="Times New Roman" w:hAnsi="Arial" w:cs="Arial"/>
          <w:color w:val="3A3A3A"/>
        </w:rPr>
      </w:pPr>
      <w:r w:rsidRPr="007B3E19">
        <w:rPr>
          <w:rFonts w:ascii="Arial" w:eastAsia="Times New Roman" w:hAnsi="Arial" w:cs="Arial"/>
          <w:color w:val="3A3A3A"/>
        </w:rPr>
        <w:t>The module VCC pin is connected to Arduino 5V pin</w:t>
      </w:r>
    </w:p>
    <w:p w14:paraId="57DDC2BC" w14:textId="77777777" w:rsidR="00A35493" w:rsidRPr="007B3E19" w:rsidRDefault="00A35493" w:rsidP="00A35493">
      <w:pPr>
        <w:shd w:val="clear" w:color="auto" w:fill="FFFFFF"/>
        <w:spacing w:after="336" w:line="240" w:lineRule="auto"/>
        <w:rPr>
          <w:rFonts w:ascii="Arial" w:eastAsia="Times New Roman" w:hAnsi="Arial" w:cs="Arial"/>
          <w:color w:val="3A3A3A"/>
        </w:rPr>
      </w:pPr>
    </w:p>
    <w:p w14:paraId="718478A4" w14:textId="77777777" w:rsidR="00A35493" w:rsidRPr="007B3E19" w:rsidRDefault="00A35493" w:rsidP="00A35493">
      <w:pPr>
        <w:pStyle w:val="Heading3"/>
        <w:shd w:val="clear" w:color="auto" w:fill="FFFFFF"/>
        <w:spacing w:before="365" w:after="107" w:line="312" w:lineRule="atLeast"/>
        <w:rPr>
          <w:rFonts w:ascii="Arial" w:hAnsi="Arial" w:cs="Arial"/>
          <w:color w:val="3A3A3A"/>
        </w:rPr>
      </w:pPr>
      <w:r w:rsidRPr="007B3E19">
        <w:rPr>
          <w:rFonts w:ascii="Arial" w:hAnsi="Arial" w:cs="Arial"/>
          <w:color w:val="3A3A3A"/>
        </w:rPr>
        <w:t>Code</w:t>
      </w:r>
    </w:p>
    <w:p w14:paraId="02151D53" w14:textId="77777777" w:rsidR="00A35493" w:rsidRPr="007B3E19" w:rsidRDefault="00A35493" w:rsidP="00A35493">
      <w:pPr>
        <w:pStyle w:val="NormalWeb"/>
        <w:shd w:val="clear" w:color="auto" w:fill="FFFFFF"/>
        <w:spacing w:before="0" w:beforeAutospacing="0" w:after="336" w:afterAutospacing="0"/>
        <w:rPr>
          <w:rFonts w:ascii="Arial" w:hAnsi="Arial" w:cs="Arial"/>
          <w:color w:val="3A3A3A"/>
        </w:rPr>
      </w:pPr>
      <w:r w:rsidRPr="007B3E19">
        <w:rPr>
          <w:rFonts w:ascii="Arial" w:hAnsi="Arial" w:cs="Arial"/>
          <w:color w:val="3A3A3A"/>
        </w:rPr>
        <w:t>Copy the following code to your Arduino IDE and upload it to your Arduino board.</w:t>
      </w:r>
    </w:p>
    <w:p w14:paraId="7F12A26F" w14:textId="77777777" w:rsidR="00A35493" w:rsidRPr="007B3E19" w:rsidRDefault="00A35493" w:rsidP="00A35493">
      <w:pPr>
        <w:pStyle w:val="HTMLPreformatted"/>
        <w:shd w:val="clear" w:color="auto" w:fill="F5F2F0"/>
        <w:rPr>
          <w:rStyle w:val="token"/>
          <w:rFonts w:ascii="Arial" w:hAnsi="Arial" w:cs="Arial"/>
          <w:color w:val="708090"/>
          <w:sz w:val="24"/>
          <w:szCs w:val="24"/>
          <w:bdr w:val="none" w:sz="0" w:space="0" w:color="auto" w:frame="1"/>
        </w:rPr>
      </w:pPr>
      <w:r w:rsidRPr="007B3E19">
        <w:rPr>
          <w:rStyle w:val="token"/>
          <w:rFonts w:ascii="Arial" w:hAnsi="Arial" w:cs="Arial"/>
          <w:color w:val="708090"/>
          <w:sz w:val="24"/>
          <w:szCs w:val="24"/>
          <w:bdr w:val="none" w:sz="0" w:space="0" w:color="auto" w:frame="1"/>
        </w:rPr>
        <w:t>/*</w:t>
      </w:r>
    </w:p>
    <w:p w14:paraId="08EE7FC1" w14:textId="77777777" w:rsidR="00A35493" w:rsidRPr="007B3E19" w:rsidRDefault="00A35493" w:rsidP="00A35493">
      <w:pPr>
        <w:pStyle w:val="HTMLPreformatted"/>
        <w:shd w:val="clear" w:color="auto" w:fill="F5F2F0"/>
        <w:rPr>
          <w:rStyle w:val="token"/>
          <w:rFonts w:ascii="Arial" w:hAnsi="Arial" w:cs="Arial"/>
          <w:color w:val="708090"/>
          <w:sz w:val="24"/>
          <w:szCs w:val="24"/>
          <w:bdr w:val="none" w:sz="0" w:space="0" w:color="auto" w:frame="1"/>
        </w:rPr>
      </w:pPr>
      <w:r w:rsidRPr="007B3E19">
        <w:rPr>
          <w:rStyle w:val="token"/>
          <w:rFonts w:ascii="Arial" w:hAnsi="Arial" w:cs="Arial"/>
          <w:color w:val="708090"/>
          <w:sz w:val="24"/>
          <w:szCs w:val="24"/>
          <w:bdr w:val="none" w:sz="0" w:space="0" w:color="auto" w:frame="1"/>
        </w:rPr>
        <w:t xml:space="preserve"> * </w:t>
      </w:r>
    </w:p>
    <w:p w14:paraId="40A7CA3B"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token"/>
          <w:rFonts w:ascii="Arial" w:hAnsi="Arial" w:cs="Arial"/>
          <w:color w:val="708090"/>
          <w:sz w:val="24"/>
          <w:szCs w:val="24"/>
          <w:bdr w:val="none" w:sz="0" w:space="0" w:color="auto" w:frame="1"/>
        </w:rPr>
        <w:t xml:space="preserve"> */</w:t>
      </w:r>
    </w:p>
    <w:p w14:paraId="00061F57"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HTMLCode"/>
          <w:rFonts w:ascii="Arial" w:hAnsi="Arial" w:cs="Arial"/>
          <w:color w:val="000000"/>
          <w:sz w:val="24"/>
          <w:szCs w:val="24"/>
          <w:bdr w:val="none" w:sz="0" w:space="0" w:color="auto" w:frame="1"/>
        </w:rPr>
        <w:t xml:space="preserve"> </w:t>
      </w:r>
    </w:p>
    <w:p w14:paraId="05ED0149"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token"/>
          <w:rFonts w:ascii="Arial" w:hAnsi="Arial" w:cs="Arial"/>
          <w:color w:val="990055"/>
          <w:sz w:val="24"/>
          <w:szCs w:val="24"/>
          <w:bdr w:val="none" w:sz="0" w:space="0" w:color="auto" w:frame="1"/>
        </w:rPr>
        <w:t>#</w:t>
      </w:r>
      <w:r w:rsidRPr="007B3E19">
        <w:rPr>
          <w:rStyle w:val="token"/>
          <w:rFonts w:ascii="Arial" w:hAnsi="Arial" w:cs="Arial"/>
          <w:color w:val="0077AA"/>
          <w:sz w:val="24"/>
          <w:szCs w:val="24"/>
          <w:bdr w:val="none" w:sz="0" w:space="0" w:color="auto" w:frame="1"/>
        </w:rPr>
        <w:t>include</w:t>
      </w:r>
      <w:r w:rsidRPr="007B3E19">
        <w:rPr>
          <w:rStyle w:val="token"/>
          <w:rFonts w:ascii="Arial" w:hAnsi="Arial" w:cs="Arial"/>
          <w:color w:val="990055"/>
          <w:sz w:val="24"/>
          <w:szCs w:val="24"/>
          <w:bdr w:val="none" w:sz="0" w:space="0" w:color="auto" w:frame="1"/>
        </w:rPr>
        <w:t xml:space="preserve"> </w:t>
      </w:r>
      <w:r w:rsidRPr="007B3E19">
        <w:rPr>
          <w:rStyle w:val="token"/>
          <w:rFonts w:ascii="Arial" w:hAnsi="Arial" w:cs="Arial"/>
          <w:color w:val="669900"/>
          <w:sz w:val="24"/>
          <w:szCs w:val="24"/>
          <w:bdr w:val="none" w:sz="0" w:space="0" w:color="auto" w:frame="1"/>
        </w:rPr>
        <w:t>&lt;SoftwareSerial.h&gt;</w:t>
      </w:r>
    </w:p>
    <w:p w14:paraId="7056F53B"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p>
    <w:p w14:paraId="530ACA44"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token"/>
          <w:rFonts w:ascii="Arial" w:hAnsi="Arial" w:cs="Arial"/>
          <w:color w:val="708090"/>
          <w:sz w:val="24"/>
          <w:szCs w:val="24"/>
          <w:bdr w:val="none" w:sz="0" w:space="0" w:color="auto" w:frame="1"/>
        </w:rPr>
        <w:t>// The serial connection to the GPS module</w:t>
      </w:r>
    </w:p>
    <w:p w14:paraId="5FFE87D0"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HTMLCode"/>
          <w:rFonts w:ascii="Arial" w:hAnsi="Arial" w:cs="Arial"/>
          <w:color w:val="000000"/>
          <w:sz w:val="24"/>
          <w:szCs w:val="24"/>
          <w:bdr w:val="none" w:sz="0" w:space="0" w:color="auto" w:frame="1"/>
        </w:rPr>
        <w:t xml:space="preserve">SoftwareSerial </w:t>
      </w:r>
      <w:r w:rsidRPr="007B3E19">
        <w:rPr>
          <w:rStyle w:val="token"/>
          <w:rFonts w:ascii="Arial" w:hAnsi="Arial" w:cs="Arial"/>
          <w:color w:val="DD4A68"/>
          <w:sz w:val="24"/>
          <w:szCs w:val="24"/>
          <w:bdr w:val="none" w:sz="0" w:space="0" w:color="auto" w:frame="1"/>
        </w:rPr>
        <w:t>ss</w:t>
      </w:r>
      <w:r w:rsidRPr="007B3E19">
        <w:rPr>
          <w:rStyle w:val="token"/>
          <w:rFonts w:ascii="Arial" w:hAnsi="Arial" w:cs="Arial"/>
          <w:color w:val="999999"/>
          <w:sz w:val="24"/>
          <w:szCs w:val="24"/>
          <w:bdr w:val="none" w:sz="0" w:space="0" w:color="auto" w:frame="1"/>
        </w:rPr>
        <w:t>(</w:t>
      </w:r>
      <w:r w:rsidRPr="007B3E19">
        <w:rPr>
          <w:rStyle w:val="token"/>
          <w:rFonts w:ascii="Arial" w:hAnsi="Arial" w:cs="Arial"/>
          <w:color w:val="990055"/>
          <w:sz w:val="24"/>
          <w:szCs w:val="24"/>
          <w:bdr w:val="none" w:sz="0" w:space="0" w:color="auto" w:frame="1"/>
        </w:rPr>
        <w:t>4</w:t>
      </w:r>
      <w:r w:rsidRPr="007B3E19">
        <w:rPr>
          <w:rStyle w:val="token"/>
          <w:rFonts w:ascii="Arial" w:hAnsi="Arial" w:cs="Arial"/>
          <w:color w:val="999999"/>
          <w:sz w:val="24"/>
          <w:szCs w:val="24"/>
          <w:bdr w:val="none" w:sz="0" w:space="0" w:color="auto" w:frame="1"/>
        </w:rPr>
        <w:t>,</w:t>
      </w:r>
      <w:r w:rsidRPr="007B3E19">
        <w:rPr>
          <w:rStyle w:val="HTMLCode"/>
          <w:rFonts w:ascii="Arial" w:hAnsi="Arial" w:cs="Arial"/>
          <w:color w:val="000000"/>
          <w:sz w:val="24"/>
          <w:szCs w:val="24"/>
          <w:bdr w:val="none" w:sz="0" w:space="0" w:color="auto" w:frame="1"/>
        </w:rPr>
        <w:t xml:space="preserve"> </w:t>
      </w:r>
      <w:r w:rsidRPr="007B3E19">
        <w:rPr>
          <w:rStyle w:val="token"/>
          <w:rFonts w:ascii="Arial" w:hAnsi="Arial" w:cs="Arial"/>
          <w:color w:val="990055"/>
          <w:sz w:val="24"/>
          <w:szCs w:val="24"/>
          <w:bdr w:val="none" w:sz="0" w:space="0" w:color="auto" w:frame="1"/>
        </w:rPr>
        <w:t>3</w:t>
      </w:r>
      <w:r w:rsidRPr="007B3E19">
        <w:rPr>
          <w:rStyle w:val="token"/>
          <w:rFonts w:ascii="Arial" w:hAnsi="Arial" w:cs="Arial"/>
          <w:color w:val="999999"/>
          <w:sz w:val="24"/>
          <w:szCs w:val="24"/>
          <w:bdr w:val="none" w:sz="0" w:space="0" w:color="auto" w:frame="1"/>
        </w:rPr>
        <w:t>);</w:t>
      </w:r>
    </w:p>
    <w:p w14:paraId="42AD3318"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p>
    <w:p w14:paraId="098DF537"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token"/>
          <w:rFonts w:ascii="Arial" w:hAnsi="Arial" w:cs="Arial"/>
          <w:color w:val="0077AA"/>
          <w:sz w:val="24"/>
          <w:szCs w:val="24"/>
          <w:bdr w:val="none" w:sz="0" w:space="0" w:color="auto" w:frame="1"/>
        </w:rPr>
        <w:t>void</w:t>
      </w:r>
      <w:r w:rsidRPr="007B3E19">
        <w:rPr>
          <w:rStyle w:val="HTMLCode"/>
          <w:rFonts w:ascii="Arial" w:hAnsi="Arial" w:cs="Arial"/>
          <w:color w:val="000000"/>
          <w:sz w:val="24"/>
          <w:szCs w:val="24"/>
          <w:bdr w:val="none" w:sz="0" w:space="0" w:color="auto" w:frame="1"/>
        </w:rPr>
        <w:t xml:space="preserve"> </w:t>
      </w:r>
      <w:r w:rsidRPr="007B3E19">
        <w:rPr>
          <w:rStyle w:val="token"/>
          <w:rFonts w:ascii="Arial" w:hAnsi="Arial" w:cs="Arial"/>
          <w:color w:val="DD4A68"/>
          <w:sz w:val="24"/>
          <w:szCs w:val="24"/>
          <w:bdr w:val="none" w:sz="0" w:space="0" w:color="auto" w:frame="1"/>
        </w:rPr>
        <w:t>setup</w:t>
      </w:r>
      <w:r w:rsidRPr="007B3E19">
        <w:rPr>
          <w:rStyle w:val="token"/>
          <w:rFonts w:ascii="Arial" w:hAnsi="Arial" w:cs="Arial"/>
          <w:color w:val="999999"/>
          <w:sz w:val="24"/>
          <w:szCs w:val="24"/>
          <w:bdr w:val="none" w:sz="0" w:space="0" w:color="auto" w:frame="1"/>
        </w:rPr>
        <w:t>(){</w:t>
      </w:r>
    </w:p>
    <w:p w14:paraId="2604FC20"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HTMLCode"/>
          <w:rFonts w:ascii="Arial" w:hAnsi="Arial" w:cs="Arial"/>
          <w:color w:val="000000"/>
          <w:sz w:val="24"/>
          <w:szCs w:val="24"/>
          <w:bdr w:val="none" w:sz="0" w:space="0" w:color="auto" w:frame="1"/>
        </w:rPr>
        <w:t xml:space="preserve">  Serial</w:t>
      </w:r>
      <w:r w:rsidRPr="007B3E19">
        <w:rPr>
          <w:rStyle w:val="token"/>
          <w:rFonts w:ascii="Arial" w:hAnsi="Arial" w:cs="Arial"/>
          <w:color w:val="999999"/>
          <w:sz w:val="24"/>
          <w:szCs w:val="24"/>
          <w:bdr w:val="none" w:sz="0" w:space="0" w:color="auto" w:frame="1"/>
        </w:rPr>
        <w:t>.</w:t>
      </w:r>
      <w:r w:rsidRPr="007B3E19">
        <w:rPr>
          <w:rStyle w:val="token"/>
          <w:rFonts w:ascii="Arial" w:hAnsi="Arial" w:cs="Arial"/>
          <w:color w:val="DD4A68"/>
          <w:sz w:val="24"/>
          <w:szCs w:val="24"/>
          <w:bdr w:val="none" w:sz="0" w:space="0" w:color="auto" w:frame="1"/>
        </w:rPr>
        <w:t>begin</w:t>
      </w:r>
      <w:r w:rsidRPr="007B3E19">
        <w:rPr>
          <w:rStyle w:val="token"/>
          <w:rFonts w:ascii="Arial" w:hAnsi="Arial" w:cs="Arial"/>
          <w:color w:val="999999"/>
          <w:sz w:val="24"/>
          <w:szCs w:val="24"/>
          <w:bdr w:val="none" w:sz="0" w:space="0" w:color="auto" w:frame="1"/>
        </w:rPr>
        <w:t>(</w:t>
      </w:r>
      <w:r w:rsidRPr="007B3E19">
        <w:rPr>
          <w:rStyle w:val="token"/>
          <w:rFonts w:ascii="Arial" w:hAnsi="Arial" w:cs="Arial"/>
          <w:color w:val="990055"/>
          <w:sz w:val="24"/>
          <w:szCs w:val="24"/>
          <w:bdr w:val="none" w:sz="0" w:space="0" w:color="auto" w:frame="1"/>
        </w:rPr>
        <w:t>9600</w:t>
      </w:r>
      <w:r w:rsidRPr="007B3E19">
        <w:rPr>
          <w:rStyle w:val="token"/>
          <w:rFonts w:ascii="Arial" w:hAnsi="Arial" w:cs="Arial"/>
          <w:color w:val="999999"/>
          <w:sz w:val="24"/>
          <w:szCs w:val="24"/>
          <w:bdr w:val="none" w:sz="0" w:space="0" w:color="auto" w:frame="1"/>
        </w:rPr>
        <w:t>);</w:t>
      </w:r>
    </w:p>
    <w:p w14:paraId="2849137F"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HTMLCode"/>
          <w:rFonts w:ascii="Arial" w:hAnsi="Arial" w:cs="Arial"/>
          <w:color w:val="000000"/>
          <w:sz w:val="24"/>
          <w:szCs w:val="24"/>
          <w:bdr w:val="none" w:sz="0" w:space="0" w:color="auto" w:frame="1"/>
        </w:rPr>
        <w:t xml:space="preserve">  ss</w:t>
      </w:r>
      <w:r w:rsidRPr="007B3E19">
        <w:rPr>
          <w:rStyle w:val="token"/>
          <w:rFonts w:ascii="Arial" w:hAnsi="Arial" w:cs="Arial"/>
          <w:color w:val="999999"/>
          <w:sz w:val="24"/>
          <w:szCs w:val="24"/>
          <w:bdr w:val="none" w:sz="0" w:space="0" w:color="auto" w:frame="1"/>
        </w:rPr>
        <w:t>.</w:t>
      </w:r>
      <w:r w:rsidRPr="007B3E19">
        <w:rPr>
          <w:rStyle w:val="token"/>
          <w:rFonts w:ascii="Arial" w:hAnsi="Arial" w:cs="Arial"/>
          <w:color w:val="DD4A68"/>
          <w:sz w:val="24"/>
          <w:szCs w:val="24"/>
          <w:bdr w:val="none" w:sz="0" w:space="0" w:color="auto" w:frame="1"/>
        </w:rPr>
        <w:t>begin</w:t>
      </w:r>
      <w:r w:rsidRPr="007B3E19">
        <w:rPr>
          <w:rStyle w:val="token"/>
          <w:rFonts w:ascii="Arial" w:hAnsi="Arial" w:cs="Arial"/>
          <w:color w:val="999999"/>
          <w:sz w:val="24"/>
          <w:szCs w:val="24"/>
          <w:bdr w:val="none" w:sz="0" w:space="0" w:color="auto" w:frame="1"/>
        </w:rPr>
        <w:t>(</w:t>
      </w:r>
      <w:r w:rsidRPr="007B3E19">
        <w:rPr>
          <w:rStyle w:val="token"/>
          <w:rFonts w:ascii="Arial" w:hAnsi="Arial" w:cs="Arial"/>
          <w:color w:val="990055"/>
          <w:sz w:val="24"/>
          <w:szCs w:val="24"/>
          <w:bdr w:val="none" w:sz="0" w:space="0" w:color="auto" w:frame="1"/>
        </w:rPr>
        <w:t>9600</w:t>
      </w:r>
      <w:r w:rsidRPr="007B3E19">
        <w:rPr>
          <w:rStyle w:val="token"/>
          <w:rFonts w:ascii="Arial" w:hAnsi="Arial" w:cs="Arial"/>
          <w:color w:val="999999"/>
          <w:sz w:val="24"/>
          <w:szCs w:val="24"/>
          <w:bdr w:val="none" w:sz="0" w:space="0" w:color="auto" w:frame="1"/>
        </w:rPr>
        <w:t>);</w:t>
      </w:r>
    </w:p>
    <w:p w14:paraId="167DA7A3"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token"/>
          <w:rFonts w:ascii="Arial" w:hAnsi="Arial" w:cs="Arial"/>
          <w:color w:val="999999"/>
          <w:sz w:val="24"/>
          <w:szCs w:val="24"/>
          <w:bdr w:val="none" w:sz="0" w:space="0" w:color="auto" w:frame="1"/>
        </w:rPr>
        <w:t>}</w:t>
      </w:r>
    </w:p>
    <w:p w14:paraId="6D94CA0A"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p>
    <w:p w14:paraId="0017D9D2"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token"/>
          <w:rFonts w:ascii="Arial" w:hAnsi="Arial" w:cs="Arial"/>
          <w:color w:val="0077AA"/>
          <w:sz w:val="24"/>
          <w:szCs w:val="24"/>
          <w:bdr w:val="none" w:sz="0" w:space="0" w:color="auto" w:frame="1"/>
        </w:rPr>
        <w:t>void</w:t>
      </w:r>
      <w:r w:rsidRPr="007B3E19">
        <w:rPr>
          <w:rStyle w:val="HTMLCode"/>
          <w:rFonts w:ascii="Arial" w:hAnsi="Arial" w:cs="Arial"/>
          <w:color w:val="000000"/>
          <w:sz w:val="24"/>
          <w:szCs w:val="24"/>
          <w:bdr w:val="none" w:sz="0" w:space="0" w:color="auto" w:frame="1"/>
        </w:rPr>
        <w:t xml:space="preserve"> </w:t>
      </w:r>
      <w:r w:rsidRPr="007B3E19">
        <w:rPr>
          <w:rStyle w:val="token"/>
          <w:rFonts w:ascii="Arial" w:hAnsi="Arial" w:cs="Arial"/>
          <w:color w:val="DD4A68"/>
          <w:sz w:val="24"/>
          <w:szCs w:val="24"/>
          <w:bdr w:val="none" w:sz="0" w:space="0" w:color="auto" w:frame="1"/>
        </w:rPr>
        <w:t>loop</w:t>
      </w:r>
      <w:r w:rsidRPr="007B3E19">
        <w:rPr>
          <w:rStyle w:val="token"/>
          <w:rFonts w:ascii="Arial" w:hAnsi="Arial" w:cs="Arial"/>
          <w:color w:val="999999"/>
          <w:sz w:val="24"/>
          <w:szCs w:val="24"/>
          <w:bdr w:val="none" w:sz="0" w:space="0" w:color="auto" w:frame="1"/>
        </w:rPr>
        <w:t>(){</w:t>
      </w:r>
    </w:p>
    <w:p w14:paraId="2E0C0E41"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HTMLCode"/>
          <w:rFonts w:ascii="Arial" w:hAnsi="Arial" w:cs="Arial"/>
          <w:color w:val="000000"/>
          <w:sz w:val="24"/>
          <w:szCs w:val="24"/>
          <w:bdr w:val="none" w:sz="0" w:space="0" w:color="auto" w:frame="1"/>
        </w:rPr>
        <w:t xml:space="preserve">  </w:t>
      </w:r>
      <w:r w:rsidRPr="007B3E19">
        <w:rPr>
          <w:rStyle w:val="token"/>
          <w:rFonts w:ascii="Arial" w:hAnsi="Arial" w:cs="Arial"/>
          <w:color w:val="0077AA"/>
          <w:sz w:val="24"/>
          <w:szCs w:val="24"/>
          <w:bdr w:val="none" w:sz="0" w:space="0" w:color="auto" w:frame="1"/>
        </w:rPr>
        <w:t>while</w:t>
      </w:r>
      <w:r w:rsidRPr="007B3E19">
        <w:rPr>
          <w:rStyle w:val="HTMLCode"/>
          <w:rFonts w:ascii="Arial" w:hAnsi="Arial" w:cs="Arial"/>
          <w:color w:val="000000"/>
          <w:sz w:val="24"/>
          <w:szCs w:val="24"/>
          <w:bdr w:val="none" w:sz="0" w:space="0" w:color="auto" w:frame="1"/>
        </w:rPr>
        <w:t xml:space="preserve"> </w:t>
      </w:r>
      <w:r w:rsidRPr="007B3E19">
        <w:rPr>
          <w:rStyle w:val="token"/>
          <w:rFonts w:ascii="Arial" w:hAnsi="Arial" w:cs="Arial"/>
          <w:color w:val="999999"/>
          <w:sz w:val="24"/>
          <w:szCs w:val="24"/>
          <w:bdr w:val="none" w:sz="0" w:space="0" w:color="auto" w:frame="1"/>
        </w:rPr>
        <w:t>(</w:t>
      </w:r>
      <w:r w:rsidRPr="007B3E19">
        <w:rPr>
          <w:rStyle w:val="HTMLCode"/>
          <w:rFonts w:ascii="Arial" w:hAnsi="Arial" w:cs="Arial"/>
          <w:color w:val="000000"/>
          <w:sz w:val="24"/>
          <w:szCs w:val="24"/>
          <w:bdr w:val="none" w:sz="0" w:space="0" w:color="auto" w:frame="1"/>
        </w:rPr>
        <w:t>ss</w:t>
      </w:r>
      <w:r w:rsidRPr="007B3E19">
        <w:rPr>
          <w:rStyle w:val="token"/>
          <w:rFonts w:ascii="Arial" w:hAnsi="Arial" w:cs="Arial"/>
          <w:color w:val="999999"/>
          <w:sz w:val="24"/>
          <w:szCs w:val="24"/>
          <w:bdr w:val="none" w:sz="0" w:space="0" w:color="auto" w:frame="1"/>
        </w:rPr>
        <w:t>.</w:t>
      </w:r>
      <w:r w:rsidRPr="007B3E19">
        <w:rPr>
          <w:rStyle w:val="token"/>
          <w:rFonts w:ascii="Arial" w:hAnsi="Arial" w:cs="Arial"/>
          <w:color w:val="DD4A68"/>
          <w:sz w:val="24"/>
          <w:szCs w:val="24"/>
          <w:bdr w:val="none" w:sz="0" w:space="0" w:color="auto" w:frame="1"/>
        </w:rPr>
        <w:t>available</w:t>
      </w:r>
      <w:r w:rsidRPr="007B3E19">
        <w:rPr>
          <w:rStyle w:val="token"/>
          <w:rFonts w:ascii="Arial" w:hAnsi="Arial" w:cs="Arial"/>
          <w:color w:val="999999"/>
          <w:sz w:val="24"/>
          <w:szCs w:val="24"/>
          <w:bdr w:val="none" w:sz="0" w:space="0" w:color="auto" w:frame="1"/>
        </w:rPr>
        <w:t>()</w:t>
      </w:r>
      <w:r w:rsidRPr="007B3E19">
        <w:rPr>
          <w:rStyle w:val="HTMLCode"/>
          <w:rFonts w:ascii="Arial" w:hAnsi="Arial" w:cs="Arial"/>
          <w:color w:val="000000"/>
          <w:sz w:val="24"/>
          <w:szCs w:val="24"/>
          <w:bdr w:val="none" w:sz="0" w:space="0" w:color="auto" w:frame="1"/>
        </w:rPr>
        <w:t xml:space="preserve"> </w:t>
      </w:r>
      <w:r w:rsidRPr="007B3E19">
        <w:rPr>
          <w:rStyle w:val="token"/>
          <w:rFonts w:ascii="Arial" w:hAnsi="Arial" w:cs="Arial"/>
          <w:color w:val="9A6E3A"/>
          <w:sz w:val="24"/>
          <w:szCs w:val="24"/>
          <w:bdr w:val="none" w:sz="0" w:space="0" w:color="auto" w:frame="1"/>
        </w:rPr>
        <w:t>&gt;</w:t>
      </w:r>
      <w:r w:rsidRPr="007B3E19">
        <w:rPr>
          <w:rStyle w:val="HTMLCode"/>
          <w:rFonts w:ascii="Arial" w:hAnsi="Arial" w:cs="Arial"/>
          <w:color w:val="000000"/>
          <w:sz w:val="24"/>
          <w:szCs w:val="24"/>
          <w:bdr w:val="none" w:sz="0" w:space="0" w:color="auto" w:frame="1"/>
        </w:rPr>
        <w:t xml:space="preserve"> </w:t>
      </w:r>
      <w:r w:rsidRPr="007B3E19">
        <w:rPr>
          <w:rStyle w:val="token"/>
          <w:rFonts w:ascii="Arial" w:hAnsi="Arial" w:cs="Arial"/>
          <w:color w:val="990055"/>
          <w:sz w:val="24"/>
          <w:szCs w:val="24"/>
          <w:bdr w:val="none" w:sz="0" w:space="0" w:color="auto" w:frame="1"/>
        </w:rPr>
        <w:t>0</w:t>
      </w:r>
      <w:r w:rsidRPr="007B3E19">
        <w:rPr>
          <w:rStyle w:val="token"/>
          <w:rFonts w:ascii="Arial" w:hAnsi="Arial" w:cs="Arial"/>
          <w:color w:val="999999"/>
          <w:sz w:val="24"/>
          <w:szCs w:val="24"/>
          <w:bdr w:val="none" w:sz="0" w:space="0" w:color="auto" w:frame="1"/>
        </w:rPr>
        <w:t>){</w:t>
      </w:r>
    </w:p>
    <w:p w14:paraId="1F8B999A"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HTMLCode"/>
          <w:rFonts w:ascii="Arial" w:hAnsi="Arial" w:cs="Arial"/>
          <w:color w:val="000000"/>
          <w:sz w:val="24"/>
          <w:szCs w:val="24"/>
          <w:bdr w:val="none" w:sz="0" w:space="0" w:color="auto" w:frame="1"/>
        </w:rPr>
        <w:t xml:space="preserve">    </w:t>
      </w:r>
      <w:r w:rsidRPr="007B3E19">
        <w:rPr>
          <w:rStyle w:val="token"/>
          <w:rFonts w:ascii="Arial" w:hAnsi="Arial" w:cs="Arial"/>
          <w:color w:val="708090"/>
          <w:sz w:val="24"/>
          <w:szCs w:val="24"/>
          <w:bdr w:val="none" w:sz="0" w:space="0" w:color="auto" w:frame="1"/>
        </w:rPr>
        <w:t>// get the byte data from the GPS</w:t>
      </w:r>
    </w:p>
    <w:p w14:paraId="49905CB8"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HTMLCode"/>
          <w:rFonts w:ascii="Arial" w:hAnsi="Arial" w:cs="Arial"/>
          <w:color w:val="000000"/>
          <w:sz w:val="24"/>
          <w:szCs w:val="24"/>
          <w:bdr w:val="none" w:sz="0" w:space="0" w:color="auto" w:frame="1"/>
        </w:rPr>
        <w:t xml:space="preserve">    byte gpsData </w:t>
      </w:r>
      <w:r w:rsidRPr="007B3E19">
        <w:rPr>
          <w:rStyle w:val="token"/>
          <w:rFonts w:ascii="Arial" w:hAnsi="Arial" w:cs="Arial"/>
          <w:color w:val="9A6E3A"/>
          <w:sz w:val="24"/>
          <w:szCs w:val="24"/>
          <w:bdr w:val="none" w:sz="0" w:space="0" w:color="auto" w:frame="1"/>
        </w:rPr>
        <w:t>=</w:t>
      </w:r>
      <w:r w:rsidRPr="007B3E19">
        <w:rPr>
          <w:rStyle w:val="HTMLCode"/>
          <w:rFonts w:ascii="Arial" w:hAnsi="Arial" w:cs="Arial"/>
          <w:color w:val="000000"/>
          <w:sz w:val="24"/>
          <w:szCs w:val="24"/>
          <w:bdr w:val="none" w:sz="0" w:space="0" w:color="auto" w:frame="1"/>
        </w:rPr>
        <w:t xml:space="preserve"> ss</w:t>
      </w:r>
      <w:r w:rsidRPr="007B3E19">
        <w:rPr>
          <w:rStyle w:val="token"/>
          <w:rFonts w:ascii="Arial" w:hAnsi="Arial" w:cs="Arial"/>
          <w:color w:val="999999"/>
          <w:sz w:val="24"/>
          <w:szCs w:val="24"/>
          <w:bdr w:val="none" w:sz="0" w:space="0" w:color="auto" w:frame="1"/>
        </w:rPr>
        <w:t>.</w:t>
      </w:r>
      <w:r w:rsidRPr="007B3E19">
        <w:rPr>
          <w:rStyle w:val="token"/>
          <w:rFonts w:ascii="Arial" w:hAnsi="Arial" w:cs="Arial"/>
          <w:color w:val="DD4A68"/>
          <w:sz w:val="24"/>
          <w:szCs w:val="24"/>
          <w:bdr w:val="none" w:sz="0" w:space="0" w:color="auto" w:frame="1"/>
        </w:rPr>
        <w:t>read</w:t>
      </w:r>
      <w:r w:rsidRPr="007B3E19">
        <w:rPr>
          <w:rStyle w:val="token"/>
          <w:rFonts w:ascii="Arial" w:hAnsi="Arial" w:cs="Arial"/>
          <w:color w:val="999999"/>
          <w:sz w:val="24"/>
          <w:szCs w:val="24"/>
          <w:bdr w:val="none" w:sz="0" w:space="0" w:color="auto" w:frame="1"/>
        </w:rPr>
        <w:t>();</w:t>
      </w:r>
    </w:p>
    <w:p w14:paraId="4241EC64"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HTMLCode"/>
          <w:rFonts w:ascii="Arial" w:hAnsi="Arial" w:cs="Arial"/>
          <w:color w:val="000000"/>
          <w:sz w:val="24"/>
          <w:szCs w:val="24"/>
          <w:bdr w:val="none" w:sz="0" w:space="0" w:color="auto" w:frame="1"/>
        </w:rPr>
        <w:t xml:space="preserve">    Serial</w:t>
      </w:r>
      <w:r w:rsidRPr="007B3E19">
        <w:rPr>
          <w:rStyle w:val="token"/>
          <w:rFonts w:ascii="Arial" w:hAnsi="Arial" w:cs="Arial"/>
          <w:color w:val="999999"/>
          <w:sz w:val="24"/>
          <w:szCs w:val="24"/>
          <w:bdr w:val="none" w:sz="0" w:space="0" w:color="auto" w:frame="1"/>
        </w:rPr>
        <w:t>.</w:t>
      </w:r>
      <w:r w:rsidRPr="007B3E19">
        <w:rPr>
          <w:rStyle w:val="token"/>
          <w:rFonts w:ascii="Arial" w:hAnsi="Arial" w:cs="Arial"/>
          <w:color w:val="DD4A68"/>
          <w:sz w:val="24"/>
          <w:szCs w:val="24"/>
          <w:bdr w:val="none" w:sz="0" w:space="0" w:color="auto" w:frame="1"/>
        </w:rPr>
        <w:t>write</w:t>
      </w:r>
      <w:r w:rsidRPr="007B3E19">
        <w:rPr>
          <w:rStyle w:val="token"/>
          <w:rFonts w:ascii="Arial" w:hAnsi="Arial" w:cs="Arial"/>
          <w:color w:val="999999"/>
          <w:sz w:val="24"/>
          <w:szCs w:val="24"/>
          <w:bdr w:val="none" w:sz="0" w:space="0" w:color="auto" w:frame="1"/>
        </w:rPr>
        <w:t>(</w:t>
      </w:r>
      <w:r w:rsidRPr="007B3E19">
        <w:rPr>
          <w:rStyle w:val="HTMLCode"/>
          <w:rFonts w:ascii="Arial" w:hAnsi="Arial" w:cs="Arial"/>
          <w:color w:val="000000"/>
          <w:sz w:val="24"/>
          <w:szCs w:val="24"/>
          <w:bdr w:val="none" w:sz="0" w:space="0" w:color="auto" w:frame="1"/>
        </w:rPr>
        <w:t>gpsData</w:t>
      </w:r>
      <w:r w:rsidRPr="007B3E19">
        <w:rPr>
          <w:rStyle w:val="token"/>
          <w:rFonts w:ascii="Arial" w:hAnsi="Arial" w:cs="Arial"/>
          <w:color w:val="999999"/>
          <w:sz w:val="24"/>
          <w:szCs w:val="24"/>
          <w:bdr w:val="none" w:sz="0" w:space="0" w:color="auto" w:frame="1"/>
        </w:rPr>
        <w:t>);</w:t>
      </w:r>
    </w:p>
    <w:p w14:paraId="7616813B" w14:textId="77777777" w:rsidR="00A35493" w:rsidRPr="007B3E19" w:rsidRDefault="00A35493" w:rsidP="00A35493">
      <w:pPr>
        <w:pStyle w:val="HTMLPreformatted"/>
        <w:shd w:val="clear" w:color="auto" w:fill="F5F2F0"/>
        <w:rPr>
          <w:rFonts w:ascii="Arial" w:hAnsi="Arial" w:cs="Arial"/>
          <w:color w:val="000000"/>
          <w:sz w:val="24"/>
          <w:szCs w:val="24"/>
        </w:rPr>
      </w:pPr>
      <w:r w:rsidRPr="007B3E19">
        <w:rPr>
          <w:rStyle w:val="HTMLCode"/>
          <w:rFonts w:ascii="Arial" w:hAnsi="Arial" w:cs="Arial"/>
          <w:color w:val="000000"/>
          <w:sz w:val="24"/>
          <w:szCs w:val="24"/>
          <w:bdr w:val="none" w:sz="0" w:space="0" w:color="auto" w:frame="1"/>
        </w:rPr>
        <w:t xml:space="preserve">  </w:t>
      </w:r>
      <w:r w:rsidRPr="007B3E19">
        <w:rPr>
          <w:rStyle w:val="token"/>
          <w:rFonts w:ascii="Arial" w:hAnsi="Arial" w:cs="Arial"/>
          <w:color w:val="999999"/>
          <w:sz w:val="24"/>
          <w:szCs w:val="24"/>
          <w:bdr w:val="none" w:sz="0" w:space="0" w:color="auto" w:frame="1"/>
        </w:rPr>
        <w:t>}</w:t>
      </w:r>
    </w:p>
    <w:p w14:paraId="5868AA85" w14:textId="77777777" w:rsidR="00CE2740" w:rsidRPr="007B3E19" w:rsidRDefault="00CE2740">
      <w:pPr>
        <w:rPr>
          <w:rFonts w:ascii="Arial" w:hAnsi="Arial" w:cs="Arial"/>
        </w:rPr>
      </w:pPr>
    </w:p>
    <w:p w14:paraId="42629459" w14:textId="77777777" w:rsidR="00A35493" w:rsidRPr="007B3E19" w:rsidRDefault="00A35493" w:rsidP="00A35493">
      <w:pPr>
        <w:pStyle w:val="Heading3"/>
        <w:shd w:val="clear" w:color="auto" w:fill="FFFFFF"/>
        <w:spacing w:before="365" w:after="107" w:line="312" w:lineRule="atLeast"/>
        <w:rPr>
          <w:rFonts w:ascii="Arial" w:hAnsi="Arial" w:cs="Arial"/>
          <w:color w:val="3A3A3A"/>
        </w:rPr>
      </w:pPr>
      <w:r w:rsidRPr="007B3E19">
        <w:rPr>
          <w:rFonts w:ascii="Arial" w:hAnsi="Arial" w:cs="Arial"/>
          <w:color w:val="3A3A3A"/>
        </w:rPr>
        <w:t>Understanding NMEA Sentences</w:t>
      </w:r>
    </w:p>
    <w:p w14:paraId="5AE1E09D" w14:textId="77777777" w:rsidR="00A35493" w:rsidRPr="007B3E19" w:rsidRDefault="00A35493" w:rsidP="00A35493">
      <w:pPr>
        <w:pStyle w:val="NormalWeb"/>
        <w:shd w:val="clear" w:color="auto" w:fill="FFFFFF"/>
        <w:spacing w:before="0" w:beforeAutospacing="0" w:after="336" w:afterAutospacing="0"/>
        <w:rPr>
          <w:rFonts w:ascii="Arial" w:hAnsi="Arial" w:cs="Arial"/>
          <w:color w:val="3A3A3A"/>
        </w:rPr>
      </w:pPr>
      <w:r w:rsidRPr="007B3E19">
        <w:rPr>
          <w:rFonts w:ascii="Arial" w:hAnsi="Arial" w:cs="Arial"/>
          <w:color w:val="3A3A3A"/>
        </w:rPr>
        <w:t>NMEA sentences start with the $ character, and each data field is separated by a comma.</w:t>
      </w:r>
    </w:p>
    <w:p w14:paraId="2672CF6A" w14:textId="77777777" w:rsidR="00A35493" w:rsidRPr="007B3E19" w:rsidRDefault="00A35493" w:rsidP="00A35493">
      <w:pPr>
        <w:pStyle w:val="HTMLPreformatted"/>
        <w:rPr>
          <w:rFonts w:ascii="Arial" w:hAnsi="Arial" w:cs="Arial"/>
          <w:color w:val="3A3A3A"/>
          <w:sz w:val="24"/>
          <w:szCs w:val="24"/>
        </w:rPr>
      </w:pPr>
      <w:r w:rsidRPr="007B3E19">
        <w:rPr>
          <w:rStyle w:val="Strong"/>
          <w:rFonts w:ascii="Arial" w:hAnsi="Arial" w:cs="Arial"/>
          <w:color w:val="3A3A3A"/>
          <w:sz w:val="24"/>
          <w:szCs w:val="24"/>
          <w:bdr w:val="none" w:sz="0" w:space="0" w:color="auto" w:frame="1"/>
        </w:rPr>
        <w:t>$GPGGA</w:t>
      </w:r>
      <w:r w:rsidRPr="007B3E19">
        <w:rPr>
          <w:rFonts w:ascii="Arial" w:hAnsi="Arial" w:cs="Arial"/>
          <w:color w:val="3A3A3A"/>
          <w:sz w:val="24"/>
          <w:szCs w:val="24"/>
        </w:rPr>
        <w:t>,110617.00,41XX.XXXXX,N,00831.54761,W,1,05,2.68,129.0,M,50.1,M,,*42</w:t>
      </w:r>
    </w:p>
    <w:p w14:paraId="1D8BC9F6" w14:textId="77777777" w:rsidR="00A35493" w:rsidRPr="007B3E19" w:rsidRDefault="00A35493" w:rsidP="00A35493">
      <w:pPr>
        <w:pStyle w:val="HTMLPreformatted"/>
        <w:rPr>
          <w:rFonts w:ascii="Arial" w:hAnsi="Arial" w:cs="Arial"/>
          <w:color w:val="3A3A3A"/>
          <w:sz w:val="24"/>
          <w:szCs w:val="24"/>
        </w:rPr>
      </w:pPr>
      <w:r w:rsidRPr="007B3E19">
        <w:rPr>
          <w:rStyle w:val="Strong"/>
          <w:rFonts w:ascii="Arial" w:hAnsi="Arial" w:cs="Arial"/>
          <w:color w:val="3A3A3A"/>
          <w:sz w:val="24"/>
          <w:szCs w:val="24"/>
          <w:bdr w:val="none" w:sz="0" w:space="0" w:color="auto" w:frame="1"/>
        </w:rPr>
        <w:t>$GPGSA</w:t>
      </w:r>
      <w:r w:rsidRPr="007B3E19">
        <w:rPr>
          <w:rFonts w:ascii="Arial" w:hAnsi="Arial" w:cs="Arial"/>
          <w:color w:val="3A3A3A"/>
          <w:sz w:val="24"/>
          <w:szCs w:val="24"/>
        </w:rPr>
        <w:t>,A,3,06,09,30,07,23,,,,,,,,4.43,2.68,3.53*02</w:t>
      </w:r>
    </w:p>
    <w:p w14:paraId="16CF9B8A" w14:textId="77777777" w:rsidR="00A35493" w:rsidRPr="007B3E19" w:rsidRDefault="00A35493" w:rsidP="00A35493">
      <w:pPr>
        <w:pStyle w:val="HTMLPreformatted"/>
        <w:rPr>
          <w:rFonts w:ascii="Arial" w:hAnsi="Arial" w:cs="Arial"/>
          <w:color w:val="3A3A3A"/>
          <w:sz w:val="24"/>
          <w:szCs w:val="24"/>
        </w:rPr>
      </w:pPr>
      <w:r w:rsidRPr="007B3E19">
        <w:rPr>
          <w:rStyle w:val="Strong"/>
          <w:rFonts w:ascii="Arial" w:hAnsi="Arial" w:cs="Arial"/>
          <w:color w:val="3A3A3A"/>
          <w:sz w:val="24"/>
          <w:szCs w:val="24"/>
          <w:bdr w:val="none" w:sz="0" w:space="0" w:color="auto" w:frame="1"/>
        </w:rPr>
        <w:t>$GPGSV</w:t>
      </w:r>
      <w:r w:rsidRPr="007B3E19">
        <w:rPr>
          <w:rFonts w:ascii="Arial" w:hAnsi="Arial" w:cs="Arial"/>
          <w:color w:val="3A3A3A"/>
          <w:sz w:val="24"/>
          <w:szCs w:val="24"/>
        </w:rPr>
        <w:t>,3,1,11,02,48,298,24,03,05,101,24,05,17,292,20,06,71,227,30*7C</w:t>
      </w:r>
    </w:p>
    <w:p w14:paraId="358EC750" w14:textId="77777777" w:rsidR="00A35493" w:rsidRPr="007B3E19" w:rsidRDefault="00A35493" w:rsidP="00A35493">
      <w:pPr>
        <w:pStyle w:val="HTMLPreformatted"/>
        <w:rPr>
          <w:rFonts w:ascii="Arial" w:hAnsi="Arial" w:cs="Arial"/>
          <w:color w:val="3A3A3A"/>
          <w:sz w:val="24"/>
          <w:szCs w:val="24"/>
        </w:rPr>
      </w:pPr>
      <w:r w:rsidRPr="007B3E19">
        <w:rPr>
          <w:rStyle w:val="Strong"/>
          <w:rFonts w:ascii="Arial" w:hAnsi="Arial" w:cs="Arial"/>
          <w:color w:val="3A3A3A"/>
          <w:sz w:val="24"/>
          <w:szCs w:val="24"/>
          <w:bdr w:val="none" w:sz="0" w:space="0" w:color="auto" w:frame="1"/>
        </w:rPr>
        <w:t>$GPGSV</w:t>
      </w:r>
      <w:r w:rsidRPr="007B3E19">
        <w:rPr>
          <w:rFonts w:ascii="Arial" w:hAnsi="Arial" w:cs="Arial"/>
          <w:color w:val="3A3A3A"/>
          <w:sz w:val="24"/>
          <w:szCs w:val="24"/>
        </w:rPr>
        <w:t>,3,2,11,07,47,138,33,09,64,044,28,17,01,199,,19,13,214,*7C</w:t>
      </w:r>
    </w:p>
    <w:p w14:paraId="41811B29" w14:textId="77777777" w:rsidR="00A35493" w:rsidRPr="007B3E19" w:rsidRDefault="00A35493" w:rsidP="00A35493">
      <w:pPr>
        <w:pStyle w:val="HTMLPreformatted"/>
        <w:rPr>
          <w:rFonts w:ascii="Arial" w:hAnsi="Arial" w:cs="Arial"/>
          <w:color w:val="3A3A3A"/>
          <w:sz w:val="24"/>
          <w:szCs w:val="24"/>
        </w:rPr>
      </w:pPr>
      <w:r w:rsidRPr="007B3E19">
        <w:rPr>
          <w:rStyle w:val="Strong"/>
          <w:rFonts w:ascii="Arial" w:hAnsi="Arial" w:cs="Arial"/>
          <w:color w:val="3A3A3A"/>
          <w:sz w:val="24"/>
          <w:szCs w:val="24"/>
          <w:bdr w:val="none" w:sz="0" w:space="0" w:color="auto" w:frame="1"/>
        </w:rPr>
        <w:t>$GPGSV</w:t>
      </w:r>
      <w:r w:rsidRPr="007B3E19">
        <w:rPr>
          <w:rFonts w:ascii="Arial" w:hAnsi="Arial" w:cs="Arial"/>
          <w:color w:val="3A3A3A"/>
          <w:sz w:val="24"/>
          <w:szCs w:val="24"/>
        </w:rPr>
        <w:t>,3,3,11,23,29,054,29,29,01,335,,30,29,167,33*4E</w:t>
      </w:r>
    </w:p>
    <w:p w14:paraId="10FBB83B" w14:textId="77777777" w:rsidR="00A35493" w:rsidRPr="007B3E19" w:rsidRDefault="00A35493" w:rsidP="00A35493">
      <w:pPr>
        <w:pStyle w:val="HTMLPreformatted"/>
        <w:rPr>
          <w:rFonts w:ascii="Arial" w:hAnsi="Arial" w:cs="Arial"/>
          <w:color w:val="3A3A3A"/>
          <w:sz w:val="24"/>
          <w:szCs w:val="24"/>
        </w:rPr>
      </w:pPr>
      <w:r w:rsidRPr="007B3E19">
        <w:rPr>
          <w:rStyle w:val="Strong"/>
          <w:rFonts w:ascii="Arial" w:hAnsi="Arial" w:cs="Arial"/>
          <w:color w:val="3A3A3A"/>
          <w:sz w:val="24"/>
          <w:szCs w:val="24"/>
          <w:bdr w:val="none" w:sz="0" w:space="0" w:color="auto" w:frame="1"/>
        </w:rPr>
        <w:lastRenderedPageBreak/>
        <w:t>$GPGLL</w:t>
      </w:r>
      <w:r w:rsidRPr="007B3E19">
        <w:rPr>
          <w:rFonts w:ascii="Arial" w:hAnsi="Arial" w:cs="Arial"/>
          <w:color w:val="3A3A3A"/>
          <w:sz w:val="24"/>
          <w:szCs w:val="24"/>
        </w:rPr>
        <w:t>,41XX.XXXXX,N,00831.54761,W,110617.00,A,A*70</w:t>
      </w:r>
    </w:p>
    <w:p w14:paraId="23D77C16" w14:textId="77777777" w:rsidR="00A35493" w:rsidRPr="007B3E19" w:rsidRDefault="00A35493" w:rsidP="00A35493">
      <w:pPr>
        <w:pStyle w:val="HTMLPreformatted"/>
        <w:rPr>
          <w:rFonts w:ascii="Arial" w:hAnsi="Arial" w:cs="Arial"/>
          <w:color w:val="3A3A3A"/>
          <w:sz w:val="24"/>
          <w:szCs w:val="24"/>
        </w:rPr>
      </w:pPr>
      <w:r w:rsidRPr="007B3E19">
        <w:rPr>
          <w:rStyle w:val="Strong"/>
          <w:rFonts w:ascii="Arial" w:hAnsi="Arial" w:cs="Arial"/>
          <w:color w:val="3A3A3A"/>
          <w:sz w:val="24"/>
          <w:szCs w:val="24"/>
          <w:bdr w:val="none" w:sz="0" w:space="0" w:color="auto" w:frame="1"/>
        </w:rPr>
        <w:t>$GPRMC</w:t>
      </w:r>
      <w:r w:rsidRPr="007B3E19">
        <w:rPr>
          <w:rFonts w:ascii="Arial" w:hAnsi="Arial" w:cs="Arial"/>
          <w:color w:val="3A3A3A"/>
          <w:sz w:val="24"/>
          <w:szCs w:val="24"/>
        </w:rPr>
        <w:t xml:space="preserve">,110618.00,A,41XX.XXXXX,N,00831.54753,W,0.078,,030118,,,A*6A </w:t>
      </w:r>
    </w:p>
    <w:p w14:paraId="1CC02ADE" w14:textId="77777777" w:rsidR="00A35493" w:rsidRPr="007B3E19" w:rsidRDefault="00A35493" w:rsidP="00A35493">
      <w:pPr>
        <w:pStyle w:val="HTMLPreformatted"/>
        <w:rPr>
          <w:rFonts w:ascii="Arial" w:hAnsi="Arial" w:cs="Arial"/>
          <w:color w:val="3A3A3A"/>
          <w:sz w:val="24"/>
          <w:szCs w:val="24"/>
        </w:rPr>
      </w:pPr>
      <w:r w:rsidRPr="007B3E19">
        <w:rPr>
          <w:rStyle w:val="Strong"/>
          <w:rFonts w:ascii="Arial" w:hAnsi="Arial" w:cs="Arial"/>
          <w:color w:val="3A3A3A"/>
          <w:sz w:val="24"/>
          <w:szCs w:val="24"/>
          <w:bdr w:val="none" w:sz="0" w:space="0" w:color="auto" w:frame="1"/>
        </w:rPr>
        <w:t>$GPVTG</w:t>
      </w:r>
      <w:r w:rsidRPr="007B3E19">
        <w:rPr>
          <w:rFonts w:ascii="Arial" w:hAnsi="Arial" w:cs="Arial"/>
          <w:color w:val="3A3A3A"/>
          <w:sz w:val="24"/>
          <w:szCs w:val="24"/>
        </w:rPr>
        <w:t>,,T,,M,0.043,N,0.080,K,A*2C</w:t>
      </w:r>
    </w:p>
    <w:p w14:paraId="13393615" w14:textId="77777777" w:rsidR="00A35493" w:rsidRPr="007B3E19" w:rsidRDefault="00A35493" w:rsidP="00A35493">
      <w:pPr>
        <w:pStyle w:val="NormalWeb"/>
        <w:shd w:val="clear" w:color="auto" w:fill="FFFFFF"/>
        <w:spacing w:before="0" w:beforeAutospacing="0" w:after="336" w:afterAutospacing="0"/>
        <w:rPr>
          <w:rFonts w:ascii="Arial" w:hAnsi="Arial" w:cs="Arial"/>
          <w:color w:val="3A3A3A"/>
        </w:rPr>
      </w:pPr>
      <w:r w:rsidRPr="007B3E19">
        <w:rPr>
          <w:rFonts w:ascii="Arial" w:hAnsi="Arial" w:cs="Arial"/>
          <w:color w:val="3A3A3A"/>
        </w:rPr>
        <w:t>There are different types of NMEA sentences. The type of message is indicated by the characters before the first comma.</w:t>
      </w:r>
    </w:p>
    <w:p w14:paraId="14DC7649" w14:textId="77777777" w:rsidR="00A35493" w:rsidRDefault="00A35493" w:rsidP="00A35493">
      <w:pPr>
        <w:pStyle w:val="NormalWeb"/>
        <w:shd w:val="clear" w:color="auto" w:fill="FFFFFF"/>
        <w:spacing w:before="0" w:beforeAutospacing="0" w:after="336" w:afterAutospacing="0"/>
        <w:rPr>
          <w:rFonts w:ascii="Arial" w:hAnsi="Arial" w:cs="Arial"/>
          <w:color w:val="3A3A3A"/>
        </w:rPr>
      </w:pPr>
      <w:r w:rsidRPr="007B3E19">
        <w:rPr>
          <w:rFonts w:ascii="Arial" w:hAnsi="Arial" w:cs="Arial"/>
          <w:color w:val="3A3A3A"/>
        </w:rPr>
        <w:t>The GP after the $ indicates it is a GPS position.  The $GPGGA is the basic GPS NMEA message, that provides 3D location and accuracy data. In the following sentence:</w:t>
      </w:r>
    </w:p>
    <w:p w14:paraId="68B279E7" w14:textId="77777777" w:rsidR="00A6452B" w:rsidRPr="00A6452B" w:rsidRDefault="00A6452B" w:rsidP="00A6452B">
      <w:pPr>
        <w:shd w:val="clear" w:color="auto" w:fill="FFFFFF"/>
        <w:spacing w:after="0" w:line="360" w:lineRule="atLeast"/>
        <w:outlineLvl w:val="1"/>
        <w:rPr>
          <w:rFonts w:ascii="Arial" w:eastAsia="Times New Roman" w:hAnsi="Arial" w:cs="Arial"/>
          <w:color w:val="333333"/>
        </w:rPr>
      </w:pPr>
      <w:r w:rsidRPr="00A6452B">
        <w:rPr>
          <w:rFonts w:ascii="Arial" w:eastAsia="Times New Roman" w:hAnsi="Arial" w:cs="Arial"/>
          <w:color w:val="333333"/>
        </w:rPr>
        <w:t>Parsing NMEA Sentences</w:t>
      </w:r>
    </w:p>
    <w:p w14:paraId="21FB7347" w14:textId="77777777" w:rsidR="00A6452B" w:rsidRPr="00A6452B" w:rsidRDefault="00A6452B" w:rsidP="00A6452B">
      <w:pPr>
        <w:shd w:val="clear" w:color="auto" w:fill="FFFFFF"/>
        <w:spacing w:after="0" w:line="390" w:lineRule="atLeast"/>
        <w:rPr>
          <w:rFonts w:ascii="Arial" w:eastAsia="Times New Roman" w:hAnsi="Arial" w:cs="Arial"/>
        </w:rPr>
      </w:pPr>
      <w:r w:rsidRPr="00A6452B">
        <w:rPr>
          <w:rFonts w:ascii="Arial" w:eastAsia="Times New Roman" w:hAnsi="Arial" w:cs="Arial"/>
        </w:rPr>
        <w:t>There are many sentences in the NMEA standard, the most common ones are:</w:t>
      </w:r>
    </w:p>
    <w:p w14:paraId="468234E6" w14:textId="77777777" w:rsidR="00A6452B" w:rsidRPr="00A6452B" w:rsidRDefault="00A6452B" w:rsidP="00A6452B">
      <w:pPr>
        <w:numPr>
          <w:ilvl w:val="0"/>
          <w:numId w:val="8"/>
        </w:numPr>
        <w:shd w:val="clear" w:color="auto" w:fill="FFFFFF"/>
        <w:spacing w:after="0" w:line="360" w:lineRule="atLeast"/>
        <w:ind w:left="0"/>
        <w:rPr>
          <w:rFonts w:ascii="Arial" w:eastAsia="Times New Roman" w:hAnsi="Arial" w:cs="Arial"/>
          <w:color w:val="333333"/>
        </w:rPr>
      </w:pPr>
      <w:r w:rsidRPr="00A6452B">
        <w:rPr>
          <w:rFonts w:ascii="Arial" w:eastAsia="Times New Roman" w:hAnsi="Arial" w:cs="Arial"/>
          <w:color w:val="333333"/>
        </w:rPr>
        <w:t>$GPRMC (Global Positioning Recommended Minimum Coordinates) provides the time, date, latitude, longitude, altitude and estimated velocity.</w:t>
      </w:r>
    </w:p>
    <w:p w14:paraId="0C3427AF" w14:textId="77777777" w:rsidR="00A6452B" w:rsidRPr="00A6452B" w:rsidRDefault="00A6452B" w:rsidP="00A6452B">
      <w:pPr>
        <w:numPr>
          <w:ilvl w:val="0"/>
          <w:numId w:val="8"/>
        </w:numPr>
        <w:shd w:val="clear" w:color="auto" w:fill="FFFFFF"/>
        <w:spacing w:after="0" w:line="360" w:lineRule="atLeast"/>
        <w:ind w:left="0"/>
        <w:rPr>
          <w:rFonts w:ascii="Arial" w:eastAsia="Times New Roman" w:hAnsi="Arial" w:cs="Arial"/>
          <w:color w:val="333333"/>
        </w:rPr>
      </w:pPr>
      <w:r w:rsidRPr="00A6452B">
        <w:rPr>
          <w:rFonts w:ascii="Arial" w:eastAsia="Times New Roman" w:hAnsi="Arial" w:cs="Arial"/>
          <w:color w:val="333333"/>
        </w:rPr>
        <w:t>$GPGGA sentence provides essential fix data which provide 3D location and accuracy data.</w:t>
      </w:r>
    </w:p>
    <w:p w14:paraId="47E32D08" w14:textId="77777777" w:rsidR="00A6452B" w:rsidRDefault="00A6452B" w:rsidP="00A6452B">
      <w:pPr>
        <w:shd w:val="clear" w:color="auto" w:fill="FFFFFF"/>
        <w:spacing w:after="0" w:line="390" w:lineRule="atLeast"/>
        <w:rPr>
          <w:rFonts w:ascii="Arial" w:eastAsia="Times New Roman" w:hAnsi="Arial" w:cs="Arial"/>
        </w:rPr>
      </w:pPr>
    </w:p>
    <w:p w14:paraId="7143582E" w14:textId="77777777" w:rsidR="00A6452B" w:rsidRDefault="00A6452B" w:rsidP="00A6452B">
      <w:pPr>
        <w:shd w:val="clear" w:color="auto" w:fill="FFFFFF"/>
        <w:spacing w:after="0" w:line="390" w:lineRule="atLeast"/>
        <w:rPr>
          <w:rFonts w:ascii="Arial" w:eastAsia="Times New Roman" w:hAnsi="Arial" w:cs="Arial"/>
        </w:rPr>
      </w:pPr>
      <w:r w:rsidRPr="00A6452B">
        <w:rPr>
          <w:rFonts w:ascii="Arial" w:eastAsia="Times New Roman" w:hAnsi="Arial" w:cs="Arial"/>
        </w:rPr>
        <w:t>Let’s take an example of $GPRMC NMEA sentence from a GPS receiver.</w:t>
      </w:r>
    </w:p>
    <w:p w14:paraId="3F9AD978" w14:textId="77777777" w:rsidR="00A6452B" w:rsidRPr="00A6452B" w:rsidRDefault="00A6452B" w:rsidP="00A6452B">
      <w:pPr>
        <w:shd w:val="clear" w:color="auto" w:fill="FFFFFF"/>
        <w:spacing w:after="0" w:line="390" w:lineRule="atLeast"/>
        <w:rPr>
          <w:rFonts w:ascii="Arial" w:eastAsia="Times New Roman" w:hAnsi="Arial" w:cs="Arial"/>
        </w:rPr>
      </w:pPr>
    </w:p>
    <w:p w14:paraId="329594B4" w14:textId="77777777" w:rsidR="00A6452B" w:rsidRPr="00A6452B" w:rsidRDefault="00A6452B" w:rsidP="00A6452B">
      <w:pPr>
        <w:shd w:val="clear" w:color="auto" w:fill="FFFFFF"/>
        <w:spacing w:after="0" w:line="390" w:lineRule="atLeast"/>
        <w:jc w:val="center"/>
        <w:rPr>
          <w:rFonts w:ascii="Arial" w:eastAsia="Times New Roman" w:hAnsi="Arial" w:cs="Arial"/>
          <w:color w:val="4285F4"/>
        </w:rPr>
      </w:pPr>
      <w:r w:rsidRPr="00A6452B">
        <w:rPr>
          <w:rFonts w:ascii="Arial" w:eastAsia="Times New Roman" w:hAnsi="Arial" w:cs="Arial"/>
          <w:color w:val="4285F4"/>
        </w:rPr>
        <w:t>$GPRMC, 123519, A, 4807.038, N, 01131.000, E,022.4, 084.4, 230394, 003.1, W*6A</w:t>
      </w:r>
    </w:p>
    <w:tbl>
      <w:tblPr>
        <w:tblW w:w="7845" w:type="dxa"/>
        <w:tblBorders>
          <w:top w:val="single" w:sz="4" w:space="0" w:color="DEE2E6"/>
        </w:tblBorders>
        <w:tblCellMar>
          <w:top w:w="15" w:type="dxa"/>
          <w:left w:w="15" w:type="dxa"/>
          <w:bottom w:w="15" w:type="dxa"/>
          <w:right w:w="15" w:type="dxa"/>
        </w:tblCellMar>
        <w:tblLook w:val="04A0" w:firstRow="1" w:lastRow="0" w:firstColumn="1" w:lastColumn="0" w:noHBand="0" w:noVBand="1"/>
      </w:tblPr>
      <w:tblGrid>
        <w:gridCol w:w="1878"/>
        <w:gridCol w:w="5967"/>
      </w:tblGrid>
      <w:tr w:rsidR="00A6452B" w:rsidRPr="00A6452B" w14:paraId="314A6CF8" w14:textId="77777777" w:rsidTr="00A6452B">
        <w:tc>
          <w:tcPr>
            <w:tcW w:w="0" w:type="auto"/>
            <w:tcBorders>
              <w:top w:val="nil"/>
              <w:left w:val="nil"/>
              <w:bottom w:val="nil"/>
              <w:right w:val="nil"/>
            </w:tcBorders>
            <w:tcMar>
              <w:top w:w="86" w:type="dxa"/>
              <w:left w:w="430" w:type="dxa"/>
              <w:bottom w:w="86" w:type="dxa"/>
              <w:right w:w="86" w:type="dxa"/>
            </w:tcMar>
            <w:vAlign w:val="center"/>
            <w:hideMark/>
          </w:tcPr>
          <w:p w14:paraId="2F769B80"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w:t>
            </w:r>
          </w:p>
        </w:tc>
        <w:tc>
          <w:tcPr>
            <w:tcW w:w="0" w:type="auto"/>
            <w:tcBorders>
              <w:top w:val="nil"/>
              <w:left w:val="nil"/>
              <w:bottom w:val="nil"/>
              <w:right w:val="nil"/>
            </w:tcBorders>
            <w:tcMar>
              <w:top w:w="86" w:type="dxa"/>
              <w:left w:w="322" w:type="dxa"/>
              <w:bottom w:w="86" w:type="dxa"/>
              <w:right w:w="86" w:type="dxa"/>
            </w:tcMar>
            <w:vAlign w:val="center"/>
            <w:hideMark/>
          </w:tcPr>
          <w:p w14:paraId="74385CBB"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Every NMEA sentence starts with $ character.</w:t>
            </w:r>
          </w:p>
        </w:tc>
      </w:tr>
      <w:tr w:rsidR="00A6452B" w:rsidRPr="00A6452B" w14:paraId="25A10413" w14:textId="77777777" w:rsidTr="00A6452B">
        <w:tc>
          <w:tcPr>
            <w:tcW w:w="0" w:type="auto"/>
            <w:tcBorders>
              <w:top w:val="nil"/>
              <w:left w:val="nil"/>
              <w:bottom w:val="nil"/>
              <w:right w:val="nil"/>
            </w:tcBorders>
            <w:tcMar>
              <w:top w:w="86" w:type="dxa"/>
              <w:left w:w="430" w:type="dxa"/>
              <w:bottom w:w="86" w:type="dxa"/>
              <w:right w:w="86" w:type="dxa"/>
            </w:tcMar>
            <w:vAlign w:val="center"/>
            <w:hideMark/>
          </w:tcPr>
          <w:p w14:paraId="0F432377"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GPRMC</w:t>
            </w:r>
          </w:p>
        </w:tc>
        <w:tc>
          <w:tcPr>
            <w:tcW w:w="0" w:type="auto"/>
            <w:tcBorders>
              <w:top w:val="nil"/>
              <w:left w:val="nil"/>
              <w:bottom w:val="nil"/>
              <w:right w:val="nil"/>
            </w:tcBorders>
            <w:tcMar>
              <w:top w:w="86" w:type="dxa"/>
              <w:left w:w="322" w:type="dxa"/>
              <w:bottom w:w="86" w:type="dxa"/>
              <w:right w:w="86" w:type="dxa"/>
            </w:tcMar>
            <w:vAlign w:val="center"/>
            <w:hideMark/>
          </w:tcPr>
          <w:p w14:paraId="1DB436A4"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Global Positioning Recommended Minimum Coordinates</w:t>
            </w:r>
          </w:p>
        </w:tc>
      </w:tr>
      <w:tr w:rsidR="00A6452B" w:rsidRPr="00A6452B" w14:paraId="0D3858D3" w14:textId="77777777" w:rsidTr="00A6452B">
        <w:tc>
          <w:tcPr>
            <w:tcW w:w="0" w:type="auto"/>
            <w:tcBorders>
              <w:top w:val="nil"/>
              <w:left w:val="nil"/>
              <w:bottom w:val="nil"/>
              <w:right w:val="nil"/>
            </w:tcBorders>
            <w:tcMar>
              <w:top w:w="86" w:type="dxa"/>
              <w:left w:w="430" w:type="dxa"/>
              <w:bottom w:w="86" w:type="dxa"/>
              <w:right w:w="86" w:type="dxa"/>
            </w:tcMar>
            <w:vAlign w:val="center"/>
            <w:hideMark/>
          </w:tcPr>
          <w:p w14:paraId="2D262638"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123519</w:t>
            </w:r>
          </w:p>
        </w:tc>
        <w:tc>
          <w:tcPr>
            <w:tcW w:w="0" w:type="auto"/>
            <w:tcBorders>
              <w:top w:val="nil"/>
              <w:left w:val="nil"/>
              <w:bottom w:val="nil"/>
              <w:right w:val="nil"/>
            </w:tcBorders>
            <w:tcMar>
              <w:top w:w="86" w:type="dxa"/>
              <w:left w:w="322" w:type="dxa"/>
              <w:bottom w:w="86" w:type="dxa"/>
              <w:right w:w="86" w:type="dxa"/>
            </w:tcMar>
            <w:vAlign w:val="center"/>
            <w:hideMark/>
          </w:tcPr>
          <w:p w14:paraId="2B94F99A"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Current time in UTC – 12:35:19</w:t>
            </w:r>
          </w:p>
        </w:tc>
      </w:tr>
      <w:tr w:rsidR="00A6452B" w:rsidRPr="00A6452B" w14:paraId="4679868F" w14:textId="77777777" w:rsidTr="00A6452B">
        <w:tc>
          <w:tcPr>
            <w:tcW w:w="0" w:type="auto"/>
            <w:tcBorders>
              <w:top w:val="nil"/>
              <w:left w:val="nil"/>
              <w:bottom w:val="nil"/>
              <w:right w:val="nil"/>
            </w:tcBorders>
            <w:tcMar>
              <w:top w:w="86" w:type="dxa"/>
              <w:left w:w="430" w:type="dxa"/>
              <w:bottom w:w="86" w:type="dxa"/>
              <w:right w:w="86" w:type="dxa"/>
            </w:tcMar>
            <w:vAlign w:val="center"/>
            <w:hideMark/>
          </w:tcPr>
          <w:p w14:paraId="45B43BE4"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A</w:t>
            </w:r>
          </w:p>
        </w:tc>
        <w:tc>
          <w:tcPr>
            <w:tcW w:w="0" w:type="auto"/>
            <w:tcBorders>
              <w:top w:val="nil"/>
              <w:left w:val="nil"/>
              <w:bottom w:val="nil"/>
              <w:right w:val="nil"/>
            </w:tcBorders>
            <w:tcMar>
              <w:top w:w="86" w:type="dxa"/>
              <w:left w:w="322" w:type="dxa"/>
              <w:bottom w:w="86" w:type="dxa"/>
              <w:right w:w="86" w:type="dxa"/>
            </w:tcMar>
            <w:vAlign w:val="center"/>
            <w:hideMark/>
          </w:tcPr>
          <w:p w14:paraId="2E6A7E3C"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Status A=active or V=Void.</w:t>
            </w:r>
          </w:p>
        </w:tc>
      </w:tr>
      <w:tr w:rsidR="00A6452B" w:rsidRPr="00A6452B" w14:paraId="533D2955" w14:textId="77777777" w:rsidTr="00A6452B">
        <w:tc>
          <w:tcPr>
            <w:tcW w:w="0" w:type="auto"/>
            <w:tcBorders>
              <w:top w:val="nil"/>
              <w:left w:val="nil"/>
              <w:bottom w:val="nil"/>
              <w:right w:val="nil"/>
            </w:tcBorders>
            <w:tcMar>
              <w:top w:w="86" w:type="dxa"/>
              <w:left w:w="430" w:type="dxa"/>
              <w:bottom w:w="86" w:type="dxa"/>
              <w:right w:w="86" w:type="dxa"/>
            </w:tcMar>
            <w:vAlign w:val="center"/>
            <w:hideMark/>
          </w:tcPr>
          <w:p w14:paraId="3F2BEFB8"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4807.038,N</w:t>
            </w:r>
          </w:p>
        </w:tc>
        <w:tc>
          <w:tcPr>
            <w:tcW w:w="0" w:type="auto"/>
            <w:tcBorders>
              <w:top w:val="nil"/>
              <w:left w:val="nil"/>
              <w:bottom w:val="nil"/>
              <w:right w:val="nil"/>
            </w:tcBorders>
            <w:tcMar>
              <w:top w:w="86" w:type="dxa"/>
              <w:left w:w="322" w:type="dxa"/>
              <w:bottom w:w="86" w:type="dxa"/>
              <w:right w:w="86" w:type="dxa"/>
            </w:tcMar>
            <w:vAlign w:val="center"/>
            <w:hideMark/>
          </w:tcPr>
          <w:p w14:paraId="13984288"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Latitude 48 deg 07.038′ N</w:t>
            </w:r>
          </w:p>
        </w:tc>
      </w:tr>
      <w:tr w:rsidR="00A6452B" w:rsidRPr="00A6452B" w14:paraId="127FADBE" w14:textId="77777777" w:rsidTr="00A6452B">
        <w:tc>
          <w:tcPr>
            <w:tcW w:w="0" w:type="auto"/>
            <w:tcBorders>
              <w:top w:val="nil"/>
              <w:left w:val="nil"/>
              <w:bottom w:val="nil"/>
              <w:right w:val="nil"/>
            </w:tcBorders>
            <w:tcMar>
              <w:top w:w="86" w:type="dxa"/>
              <w:left w:w="430" w:type="dxa"/>
              <w:bottom w:w="86" w:type="dxa"/>
              <w:right w:w="86" w:type="dxa"/>
            </w:tcMar>
            <w:vAlign w:val="center"/>
            <w:hideMark/>
          </w:tcPr>
          <w:p w14:paraId="6C67781E"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01131.000,E</w:t>
            </w:r>
          </w:p>
        </w:tc>
        <w:tc>
          <w:tcPr>
            <w:tcW w:w="0" w:type="auto"/>
            <w:tcBorders>
              <w:top w:val="nil"/>
              <w:left w:val="nil"/>
              <w:bottom w:val="nil"/>
              <w:right w:val="nil"/>
            </w:tcBorders>
            <w:tcMar>
              <w:top w:w="86" w:type="dxa"/>
              <w:left w:w="322" w:type="dxa"/>
              <w:bottom w:w="86" w:type="dxa"/>
              <w:right w:w="86" w:type="dxa"/>
            </w:tcMar>
            <w:vAlign w:val="center"/>
            <w:hideMark/>
          </w:tcPr>
          <w:p w14:paraId="587819B9"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Longitude 11 deg 31.000′ E</w:t>
            </w:r>
          </w:p>
        </w:tc>
      </w:tr>
      <w:tr w:rsidR="00A6452B" w:rsidRPr="00A6452B" w14:paraId="7A80B33E" w14:textId="77777777" w:rsidTr="00A6452B">
        <w:tc>
          <w:tcPr>
            <w:tcW w:w="0" w:type="auto"/>
            <w:tcBorders>
              <w:top w:val="nil"/>
              <w:left w:val="nil"/>
              <w:bottom w:val="nil"/>
              <w:right w:val="nil"/>
            </w:tcBorders>
            <w:tcMar>
              <w:top w:w="86" w:type="dxa"/>
              <w:left w:w="430" w:type="dxa"/>
              <w:bottom w:w="86" w:type="dxa"/>
              <w:right w:w="86" w:type="dxa"/>
            </w:tcMar>
            <w:vAlign w:val="center"/>
            <w:hideMark/>
          </w:tcPr>
          <w:p w14:paraId="47391C34"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022.4</w:t>
            </w:r>
          </w:p>
        </w:tc>
        <w:tc>
          <w:tcPr>
            <w:tcW w:w="0" w:type="auto"/>
            <w:tcBorders>
              <w:top w:val="nil"/>
              <w:left w:val="nil"/>
              <w:bottom w:val="nil"/>
              <w:right w:val="nil"/>
            </w:tcBorders>
            <w:tcMar>
              <w:top w:w="86" w:type="dxa"/>
              <w:left w:w="322" w:type="dxa"/>
              <w:bottom w:w="86" w:type="dxa"/>
              <w:right w:w="86" w:type="dxa"/>
            </w:tcMar>
            <w:vAlign w:val="center"/>
            <w:hideMark/>
          </w:tcPr>
          <w:p w14:paraId="74FBC9FC"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Speed over the ground in knots</w:t>
            </w:r>
          </w:p>
        </w:tc>
      </w:tr>
      <w:tr w:rsidR="00A6452B" w:rsidRPr="00A6452B" w14:paraId="1B3C1D08" w14:textId="77777777" w:rsidTr="00A6452B">
        <w:tc>
          <w:tcPr>
            <w:tcW w:w="0" w:type="auto"/>
            <w:tcBorders>
              <w:top w:val="nil"/>
              <w:left w:val="nil"/>
              <w:bottom w:val="nil"/>
              <w:right w:val="nil"/>
            </w:tcBorders>
            <w:tcMar>
              <w:top w:w="86" w:type="dxa"/>
              <w:left w:w="430" w:type="dxa"/>
              <w:bottom w:w="86" w:type="dxa"/>
              <w:right w:w="86" w:type="dxa"/>
            </w:tcMar>
            <w:vAlign w:val="center"/>
            <w:hideMark/>
          </w:tcPr>
          <w:p w14:paraId="3669448A"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084.4</w:t>
            </w:r>
          </w:p>
        </w:tc>
        <w:tc>
          <w:tcPr>
            <w:tcW w:w="0" w:type="auto"/>
            <w:tcBorders>
              <w:top w:val="nil"/>
              <w:left w:val="nil"/>
              <w:bottom w:val="nil"/>
              <w:right w:val="nil"/>
            </w:tcBorders>
            <w:tcMar>
              <w:top w:w="86" w:type="dxa"/>
              <w:left w:w="322" w:type="dxa"/>
              <w:bottom w:w="86" w:type="dxa"/>
              <w:right w:w="86" w:type="dxa"/>
            </w:tcMar>
            <w:vAlign w:val="center"/>
            <w:hideMark/>
          </w:tcPr>
          <w:p w14:paraId="7F773513"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Track angle in degrees True</w:t>
            </w:r>
          </w:p>
        </w:tc>
      </w:tr>
      <w:tr w:rsidR="00A6452B" w:rsidRPr="00A6452B" w14:paraId="782CE1F7" w14:textId="77777777" w:rsidTr="00A6452B">
        <w:tc>
          <w:tcPr>
            <w:tcW w:w="0" w:type="auto"/>
            <w:tcBorders>
              <w:top w:val="nil"/>
              <w:left w:val="nil"/>
              <w:bottom w:val="nil"/>
              <w:right w:val="nil"/>
            </w:tcBorders>
            <w:tcMar>
              <w:top w:w="86" w:type="dxa"/>
              <w:left w:w="430" w:type="dxa"/>
              <w:bottom w:w="86" w:type="dxa"/>
              <w:right w:w="86" w:type="dxa"/>
            </w:tcMar>
            <w:vAlign w:val="center"/>
            <w:hideMark/>
          </w:tcPr>
          <w:p w14:paraId="6C326A96"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220318</w:t>
            </w:r>
          </w:p>
        </w:tc>
        <w:tc>
          <w:tcPr>
            <w:tcW w:w="0" w:type="auto"/>
            <w:tcBorders>
              <w:top w:val="nil"/>
              <w:left w:val="nil"/>
              <w:bottom w:val="nil"/>
              <w:right w:val="nil"/>
            </w:tcBorders>
            <w:tcMar>
              <w:top w:w="86" w:type="dxa"/>
              <w:left w:w="322" w:type="dxa"/>
              <w:bottom w:w="86" w:type="dxa"/>
              <w:right w:w="86" w:type="dxa"/>
            </w:tcMar>
            <w:vAlign w:val="center"/>
            <w:hideMark/>
          </w:tcPr>
          <w:p w14:paraId="652FDC8C"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Current Date – 22rd of March 2018</w:t>
            </w:r>
          </w:p>
        </w:tc>
      </w:tr>
      <w:tr w:rsidR="00A6452B" w:rsidRPr="00A6452B" w14:paraId="1582B0F2" w14:textId="77777777" w:rsidTr="00A6452B">
        <w:tc>
          <w:tcPr>
            <w:tcW w:w="0" w:type="auto"/>
            <w:tcBorders>
              <w:top w:val="nil"/>
              <w:left w:val="nil"/>
              <w:bottom w:val="nil"/>
              <w:right w:val="nil"/>
            </w:tcBorders>
            <w:tcMar>
              <w:top w:w="86" w:type="dxa"/>
              <w:left w:w="430" w:type="dxa"/>
              <w:bottom w:w="86" w:type="dxa"/>
              <w:right w:w="86" w:type="dxa"/>
            </w:tcMar>
            <w:vAlign w:val="center"/>
            <w:hideMark/>
          </w:tcPr>
          <w:p w14:paraId="6CE5AB47"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003.1,W</w:t>
            </w:r>
          </w:p>
        </w:tc>
        <w:tc>
          <w:tcPr>
            <w:tcW w:w="0" w:type="auto"/>
            <w:tcBorders>
              <w:top w:val="nil"/>
              <w:left w:val="nil"/>
              <w:bottom w:val="nil"/>
              <w:right w:val="nil"/>
            </w:tcBorders>
            <w:tcMar>
              <w:top w:w="86" w:type="dxa"/>
              <w:left w:w="322" w:type="dxa"/>
              <w:bottom w:w="86" w:type="dxa"/>
              <w:right w:w="86" w:type="dxa"/>
            </w:tcMar>
            <w:vAlign w:val="center"/>
            <w:hideMark/>
          </w:tcPr>
          <w:p w14:paraId="41E8A805"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Magnetic Variation</w:t>
            </w:r>
          </w:p>
        </w:tc>
      </w:tr>
      <w:tr w:rsidR="00A6452B" w:rsidRPr="00A6452B" w14:paraId="0E4D8D40" w14:textId="77777777" w:rsidTr="00A6452B">
        <w:tc>
          <w:tcPr>
            <w:tcW w:w="0" w:type="auto"/>
            <w:tcBorders>
              <w:top w:val="nil"/>
              <w:left w:val="nil"/>
              <w:bottom w:val="nil"/>
              <w:right w:val="nil"/>
            </w:tcBorders>
            <w:tcMar>
              <w:top w:w="86" w:type="dxa"/>
              <w:left w:w="430" w:type="dxa"/>
              <w:bottom w:w="86" w:type="dxa"/>
              <w:right w:w="86" w:type="dxa"/>
            </w:tcMar>
            <w:vAlign w:val="center"/>
            <w:hideMark/>
          </w:tcPr>
          <w:p w14:paraId="51CAE152"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*6A</w:t>
            </w:r>
          </w:p>
        </w:tc>
        <w:tc>
          <w:tcPr>
            <w:tcW w:w="0" w:type="auto"/>
            <w:tcBorders>
              <w:top w:val="nil"/>
              <w:left w:val="nil"/>
              <w:bottom w:val="nil"/>
              <w:right w:val="nil"/>
            </w:tcBorders>
            <w:tcMar>
              <w:top w:w="86" w:type="dxa"/>
              <w:left w:w="322" w:type="dxa"/>
              <w:bottom w:w="86" w:type="dxa"/>
              <w:right w:w="86" w:type="dxa"/>
            </w:tcMar>
            <w:vAlign w:val="center"/>
            <w:hideMark/>
          </w:tcPr>
          <w:p w14:paraId="6F32E379"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The checksum data, always begins with *</w:t>
            </w:r>
          </w:p>
        </w:tc>
      </w:tr>
    </w:tbl>
    <w:p w14:paraId="50308021" w14:textId="77777777" w:rsidR="00A6452B" w:rsidRDefault="00A6452B" w:rsidP="00A6452B">
      <w:pPr>
        <w:shd w:val="clear" w:color="auto" w:fill="FFFFFF"/>
        <w:spacing w:after="0" w:line="390" w:lineRule="atLeast"/>
        <w:rPr>
          <w:rFonts w:ascii="Arial" w:eastAsia="Times New Roman" w:hAnsi="Arial" w:cs="Arial"/>
        </w:rPr>
      </w:pPr>
    </w:p>
    <w:p w14:paraId="6FB04E72" w14:textId="77777777" w:rsidR="00A6452B" w:rsidRDefault="00A6452B" w:rsidP="00A6452B">
      <w:pPr>
        <w:shd w:val="clear" w:color="auto" w:fill="FFFFFF"/>
        <w:spacing w:after="0" w:line="390" w:lineRule="atLeast"/>
        <w:rPr>
          <w:rFonts w:ascii="Arial" w:eastAsia="Times New Roman" w:hAnsi="Arial" w:cs="Arial"/>
        </w:rPr>
      </w:pPr>
    </w:p>
    <w:p w14:paraId="59BE7129" w14:textId="77777777" w:rsidR="00A6452B" w:rsidRPr="00A6452B" w:rsidRDefault="00A6452B" w:rsidP="00A6452B">
      <w:pPr>
        <w:shd w:val="clear" w:color="auto" w:fill="FFFFFF"/>
        <w:spacing w:after="0" w:line="390" w:lineRule="atLeast"/>
        <w:rPr>
          <w:rFonts w:ascii="Arial" w:eastAsia="Times New Roman" w:hAnsi="Arial" w:cs="Arial"/>
        </w:rPr>
      </w:pPr>
      <w:r w:rsidRPr="00A6452B">
        <w:rPr>
          <w:rFonts w:ascii="Arial" w:eastAsia="Times New Roman" w:hAnsi="Arial" w:cs="Arial"/>
        </w:rPr>
        <w:t>Let’s take an example of $GPGGA NMEA sentence.</w:t>
      </w:r>
    </w:p>
    <w:p w14:paraId="7A081492" w14:textId="77777777" w:rsidR="00A6452B" w:rsidRPr="00A6452B" w:rsidRDefault="00A6452B" w:rsidP="00A6452B">
      <w:pPr>
        <w:shd w:val="clear" w:color="auto" w:fill="FFFFFF"/>
        <w:spacing w:after="0" w:line="390" w:lineRule="atLeast"/>
        <w:jc w:val="center"/>
        <w:rPr>
          <w:rFonts w:ascii="Arial" w:eastAsia="Times New Roman" w:hAnsi="Arial" w:cs="Arial"/>
          <w:color w:val="4285F4"/>
        </w:rPr>
      </w:pPr>
      <w:r w:rsidRPr="00A6452B">
        <w:rPr>
          <w:rFonts w:ascii="Arial" w:eastAsia="Times New Roman" w:hAnsi="Arial" w:cs="Arial"/>
          <w:color w:val="4285F4"/>
        </w:rPr>
        <w:t>$GPGGA, 123519, 4807.038, N, 01131.000, E, 1, 08, 0.9, 545.4, M, 46.9, M, , *47</w:t>
      </w:r>
    </w:p>
    <w:tbl>
      <w:tblPr>
        <w:tblW w:w="7845" w:type="dxa"/>
        <w:tblBorders>
          <w:top w:val="single" w:sz="4" w:space="0" w:color="DEE2E6"/>
        </w:tblBorders>
        <w:tblCellMar>
          <w:top w:w="15" w:type="dxa"/>
          <w:left w:w="15" w:type="dxa"/>
          <w:bottom w:w="15" w:type="dxa"/>
          <w:right w:w="15" w:type="dxa"/>
        </w:tblCellMar>
        <w:tblLook w:val="04A0" w:firstRow="1" w:lastRow="0" w:firstColumn="1" w:lastColumn="0" w:noHBand="0" w:noVBand="1"/>
      </w:tblPr>
      <w:tblGrid>
        <w:gridCol w:w="2198"/>
        <w:gridCol w:w="5647"/>
      </w:tblGrid>
      <w:tr w:rsidR="00A6452B" w:rsidRPr="00A6452B" w14:paraId="02A14E34" w14:textId="77777777" w:rsidTr="00A6452B">
        <w:tc>
          <w:tcPr>
            <w:tcW w:w="0" w:type="auto"/>
            <w:tcBorders>
              <w:top w:val="nil"/>
              <w:left w:val="nil"/>
              <w:bottom w:val="nil"/>
              <w:right w:val="nil"/>
            </w:tcBorders>
            <w:tcMar>
              <w:top w:w="86" w:type="dxa"/>
              <w:left w:w="430" w:type="dxa"/>
              <w:bottom w:w="86" w:type="dxa"/>
              <w:right w:w="86" w:type="dxa"/>
            </w:tcMar>
            <w:vAlign w:val="center"/>
            <w:hideMark/>
          </w:tcPr>
          <w:p w14:paraId="230A2DB6"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w:t>
            </w:r>
          </w:p>
        </w:tc>
        <w:tc>
          <w:tcPr>
            <w:tcW w:w="0" w:type="auto"/>
            <w:tcBorders>
              <w:top w:val="nil"/>
              <w:left w:val="nil"/>
              <w:bottom w:val="nil"/>
              <w:right w:val="nil"/>
            </w:tcBorders>
            <w:tcMar>
              <w:top w:w="86" w:type="dxa"/>
              <w:left w:w="322" w:type="dxa"/>
              <w:bottom w:w="86" w:type="dxa"/>
              <w:right w:w="86" w:type="dxa"/>
            </w:tcMar>
            <w:vAlign w:val="center"/>
            <w:hideMark/>
          </w:tcPr>
          <w:p w14:paraId="58885E95"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Starting of NMEA sentence.</w:t>
            </w:r>
          </w:p>
        </w:tc>
      </w:tr>
      <w:tr w:rsidR="00A6452B" w:rsidRPr="00A6452B" w14:paraId="446196D4" w14:textId="77777777" w:rsidTr="00A6452B">
        <w:tc>
          <w:tcPr>
            <w:tcW w:w="0" w:type="auto"/>
            <w:tcBorders>
              <w:top w:val="nil"/>
              <w:left w:val="nil"/>
              <w:bottom w:val="nil"/>
              <w:right w:val="nil"/>
            </w:tcBorders>
            <w:tcMar>
              <w:top w:w="86" w:type="dxa"/>
              <w:left w:w="430" w:type="dxa"/>
              <w:bottom w:w="86" w:type="dxa"/>
              <w:right w:w="86" w:type="dxa"/>
            </w:tcMar>
            <w:vAlign w:val="center"/>
            <w:hideMark/>
          </w:tcPr>
          <w:p w14:paraId="0141CCBA"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lastRenderedPageBreak/>
              <w:t>GPGGA</w:t>
            </w:r>
          </w:p>
        </w:tc>
        <w:tc>
          <w:tcPr>
            <w:tcW w:w="0" w:type="auto"/>
            <w:tcBorders>
              <w:top w:val="nil"/>
              <w:left w:val="nil"/>
              <w:bottom w:val="nil"/>
              <w:right w:val="nil"/>
            </w:tcBorders>
            <w:tcMar>
              <w:top w:w="86" w:type="dxa"/>
              <w:left w:w="322" w:type="dxa"/>
              <w:bottom w:w="86" w:type="dxa"/>
              <w:right w:w="86" w:type="dxa"/>
            </w:tcMar>
            <w:vAlign w:val="center"/>
            <w:hideMark/>
          </w:tcPr>
          <w:p w14:paraId="5457B903"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Global Positioning System Fix Data</w:t>
            </w:r>
          </w:p>
        </w:tc>
      </w:tr>
      <w:tr w:rsidR="00A6452B" w:rsidRPr="00A6452B" w14:paraId="4BF4DBC2" w14:textId="77777777" w:rsidTr="00A6452B">
        <w:tc>
          <w:tcPr>
            <w:tcW w:w="0" w:type="auto"/>
            <w:tcBorders>
              <w:top w:val="nil"/>
              <w:left w:val="nil"/>
              <w:bottom w:val="nil"/>
              <w:right w:val="nil"/>
            </w:tcBorders>
            <w:tcMar>
              <w:top w:w="86" w:type="dxa"/>
              <w:left w:w="430" w:type="dxa"/>
              <w:bottom w:w="86" w:type="dxa"/>
              <w:right w:w="86" w:type="dxa"/>
            </w:tcMar>
            <w:vAlign w:val="center"/>
            <w:hideMark/>
          </w:tcPr>
          <w:p w14:paraId="6EE41B94"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123519</w:t>
            </w:r>
          </w:p>
        </w:tc>
        <w:tc>
          <w:tcPr>
            <w:tcW w:w="0" w:type="auto"/>
            <w:tcBorders>
              <w:top w:val="nil"/>
              <w:left w:val="nil"/>
              <w:bottom w:val="nil"/>
              <w:right w:val="nil"/>
            </w:tcBorders>
            <w:tcMar>
              <w:top w:w="86" w:type="dxa"/>
              <w:left w:w="322" w:type="dxa"/>
              <w:bottom w:w="86" w:type="dxa"/>
              <w:right w:w="86" w:type="dxa"/>
            </w:tcMar>
            <w:vAlign w:val="center"/>
            <w:hideMark/>
          </w:tcPr>
          <w:p w14:paraId="4002F16E"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Current time in UTC – 12:35:19</w:t>
            </w:r>
          </w:p>
        </w:tc>
      </w:tr>
      <w:tr w:rsidR="00A6452B" w:rsidRPr="00A6452B" w14:paraId="78175E8A" w14:textId="77777777" w:rsidTr="00A6452B">
        <w:tc>
          <w:tcPr>
            <w:tcW w:w="0" w:type="auto"/>
            <w:tcBorders>
              <w:top w:val="nil"/>
              <w:left w:val="nil"/>
              <w:bottom w:val="nil"/>
              <w:right w:val="nil"/>
            </w:tcBorders>
            <w:tcMar>
              <w:top w:w="86" w:type="dxa"/>
              <w:left w:w="430" w:type="dxa"/>
              <w:bottom w:w="86" w:type="dxa"/>
              <w:right w:w="86" w:type="dxa"/>
            </w:tcMar>
            <w:vAlign w:val="center"/>
            <w:hideMark/>
          </w:tcPr>
          <w:p w14:paraId="0B9F704E"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4807.038,N</w:t>
            </w:r>
          </w:p>
        </w:tc>
        <w:tc>
          <w:tcPr>
            <w:tcW w:w="0" w:type="auto"/>
            <w:tcBorders>
              <w:top w:val="nil"/>
              <w:left w:val="nil"/>
              <w:bottom w:val="nil"/>
              <w:right w:val="nil"/>
            </w:tcBorders>
            <w:tcMar>
              <w:top w:w="86" w:type="dxa"/>
              <w:left w:w="322" w:type="dxa"/>
              <w:bottom w:w="86" w:type="dxa"/>
              <w:right w:w="86" w:type="dxa"/>
            </w:tcMar>
            <w:vAlign w:val="center"/>
            <w:hideMark/>
          </w:tcPr>
          <w:p w14:paraId="7EA4171B"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Latitude 48 deg 07.038′ N</w:t>
            </w:r>
          </w:p>
        </w:tc>
      </w:tr>
      <w:tr w:rsidR="00A6452B" w:rsidRPr="00A6452B" w14:paraId="6A75E365" w14:textId="77777777" w:rsidTr="00A6452B">
        <w:tc>
          <w:tcPr>
            <w:tcW w:w="0" w:type="auto"/>
            <w:tcBorders>
              <w:top w:val="nil"/>
              <w:left w:val="nil"/>
              <w:bottom w:val="nil"/>
              <w:right w:val="nil"/>
            </w:tcBorders>
            <w:tcMar>
              <w:top w:w="86" w:type="dxa"/>
              <w:left w:w="430" w:type="dxa"/>
              <w:bottom w:w="86" w:type="dxa"/>
              <w:right w:w="86" w:type="dxa"/>
            </w:tcMar>
            <w:vAlign w:val="center"/>
            <w:hideMark/>
          </w:tcPr>
          <w:p w14:paraId="3392DE87"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01131.000,E</w:t>
            </w:r>
          </w:p>
        </w:tc>
        <w:tc>
          <w:tcPr>
            <w:tcW w:w="0" w:type="auto"/>
            <w:tcBorders>
              <w:top w:val="nil"/>
              <w:left w:val="nil"/>
              <w:bottom w:val="nil"/>
              <w:right w:val="nil"/>
            </w:tcBorders>
            <w:tcMar>
              <w:top w:w="86" w:type="dxa"/>
              <w:left w:w="322" w:type="dxa"/>
              <w:bottom w:w="86" w:type="dxa"/>
              <w:right w:w="86" w:type="dxa"/>
            </w:tcMar>
            <w:vAlign w:val="center"/>
            <w:hideMark/>
          </w:tcPr>
          <w:p w14:paraId="246FA767"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Longitude 11 deg 31.000′ E</w:t>
            </w:r>
          </w:p>
        </w:tc>
      </w:tr>
      <w:tr w:rsidR="00A6452B" w:rsidRPr="00A6452B" w14:paraId="15A21345" w14:textId="77777777" w:rsidTr="00A6452B">
        <w:tc>
          <w:tcPr>
            <w:tcW w:w="0" w:type="auto"/>
            <w:tcBorders>
              <w:top w:val="nil"/>
              <w:left w:val="nil"/>
              <w:bottom w:val="nil"/>
              <w:right w:val="nil"/>
            </w:tcBorders>
            <w:tcMar>
              <w:top w:w="86" w:type="dxa"/>
              <w:left w:w="430" w:type="dxa"/>
              <w:bottom w:w="86" w:type="dxa"/>
              <w:right w:w="86" w:type="dxa"/>
            </w:tcMar>
            <w:vAlign w:val="center"/>
            <w:hideMark/>
          </w:tcPr>
          <w:p w14:paraId="47A196BF"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1</w:t>
            </w:r>
          </w:p>
        </w:tc>
        <w:tc>
          <w:tcPr>
            <w:tcW w:w="0" w:type="auto"/>
            <w:tcBorders>
              <w:top w:val="nil"/>
              <w:left w:val="nil"/>
              <w:bottom w:val="nil"/>
              <w:right w:val="nil"/>
            </w:tcBorders>
            <w:tcMar>
              <w:top w:w="86" w:type="dxa"/>
              <w:left w:w="322" w:type="dxa"/>
              <w:bottom w:w="86" w:type="dxa"/>
              <w:right w:w="86" w:type="dxa"/>
            </w:tcMar>
            <w:vAlign w:val="center"/>
            <w:hideMark/>
          </w:tcPr>
          <w:p w14:paraId="1D20FD4C"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GPS fix</w:t>
            </w:r>
          </w:p>
        </w:tc>
      </w:tr>
      <w:tr w:rsidR="00A6452B" w:rsidRPr="00A6452B" w14:paraId="38DA9FF0" w14:textId="77777777" w:rsidTr="00A6452B">
        <w:tc>
          <w:tcPr>
            <w:tcW w:w="0" w:type="auto"/>
            <w:tcBorders>
              <w:top w:val="nil"/>
              <w:left w:val="nil"/>
              <w:bottom w:val="nil"/>
              <w:right w:val="nil"/>
            </w:tcBorders>
            <w:tcMar>
              <w:top w:w="86" w:type="dxa"/>
              <w:left w:w="430" w:type="dxa"/>
              <w:bottom w:w="86" w:type="dxa"/>
              <w:right w:w="86" w:type="dxa"/>
            </w:tcMar>
            <w:vAlign w:val="center"/>
            <w:hideMark/>
          </w:tcPr>
          <w:p w14:paraId="05C9FC8F"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08</w:t>
            </w:r>
          </w:p>
        </w:tc>
        <w:tc>
          <w:tcPr>
            <w:tcW w:w="0" w:type="auto"/>
            <w:tcBorders>
              <w:top w:val="nil"/>
              <w:left w:val="nil"/>
              <w:bottom w:val="nil"/>
              <w:right w:val="nil"/>
            </w:tcBorders>
            <w:tcMar>
              <w:top w:w="86" w:type="dxa"/>
              <w:left w:w="322" w:type="dxa"/>
              <w:bottom w:w="86" w:type="dxa"/>
              <w:right w:w="86" w:type="dxa"/>
            </w:tcMar>
            <w:vAlign w:val="center"/>
            <w:hideMark/>
          </w:tcPr>
          <w:p w14:paraId="30EAC029"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Number of satellites being tracked</w:t>
            </w:r>
          </w:p>
        </w:tc>
      </w:tr>
      <w:tr w:rsidR="00A6452B" w:rsidRPr="00A6452B" w14:paraId="10E511F0" w14:textId="77777777" w:rsidTr="00A6452B">
        <w:tc>
          <w:tcPr>
            <w:tcW w:w="0" w:type="auto"/>
            <w:tcBorders>
              <w:top w:val="nil"/>
              <w:left w:val="nil"/>
              <w:bottom w:val="nil"/>
              <w:right w:val="nil"/>
            </w:tcBorders>
            <w:tcMar>
              <w:top w:w="86" w:type="dxa"/>
              <w:left w:w="430" w:type="dxa"/>
              <w:bottom w:w="86" w:type="dxa"/>
              <w:right w:w="86" w:type="dxa"/>
            </w:tcMar>
            <w:vAlign w:val="center"/>
            <w:hideMark/>
          </w:tcPr>
          <w:p w14:paraId="3636991F"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0.9</w:t>
            </w:r>
          </w:p>
        </w:tc>
        <w:tc>
          <w:tcPr>
            <w:tcW w:w="0" w:type="auto"/>
            <w:tcBorders>
              <w:top w:val="nil"/>
              <w:left w:val="nil"/>
              <w:bottom w:val="nil"/>
              <w:right w:val="nil"/>
            </w:tcBorders>
            <w:tcMar>
              <w:top w:w="86" w:type="dxa"/>
              <w:left w:w="322" w:type="dxa"/>
              <w:bottom w:w="86" w:type="dxa"/>
              <w:right w:w="86" w:type="dxa"/>
            </w:tcMar>
            <w:vAlign w:val="center"/>
            <w:hideMark/>
          </w:tcPr>
          <w:p w14:paraId="679D196B"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Horizontal dilution of position</w:t>
            </w:r>
          </w:p>
        </w:tc>
      </w:tr>
      <w:tr w:rsidR="00A6452B" w:rsidRPr="00A6452B" w14:paraId="4183E920" w14:textId="77777777" w:rsidTr="00A6452B">
        <w:tc>
          <w:tcPr>
            <w:tcW w:w="0" w:type="auto"/>
            <w:tcBorders>
              <w:top w:val="nil"/>
              <w:left w:val="nil"/>
              <w:bottom w:val="nil"/>
              <w:right w:val="nil"/>
            </w:tcBorders>
            <w:tcMar>
              <w:top w:w="86" w:type="dxa"/>
              <w:left w:w="430" w:type="dxa"/>
              <w:bottom w:w="86" w:type="dxa"/>
              <w:right w:w="86" w:type="dxa"/>
            </w:tcMar>
            <w:vAlign w:val="center"/>
            <w:hideMark/>
          </w:tcPr>
          <w:p w14:paraId="3EEDE586"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545.4,M</w:t>
            </w:r>
          </w:p>
        </w:tc>
        <w:tc>
          <w:tcPr>
            <w:tcW w:w="0" w:type="auto"/>
            <w:tcBorders>
              <w:top w:val="nil"/>
              <w:left w:val="nil"/>
              <w:bottom w:val="nil"/>
              <w:right w:val="nil"/>
            </w:tcBorders>
            <w:tcMar>
              <w:top w:w="86" w:type="dxa"/>
              <w:left w:w="322" w:type="dxa"/>
              <w:bottom w:w="86" w:type="dxa"/>
              <w:right w:w="86" w:type="dxa"/>
            </w:tcMar>
            <w:vAlign w:val="center"/>
            <w:hideMark/>
          </w:tcPr>
          <w:p w14:paraId="478B2E81"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Altitude in Meters (above mean sea level)</w:t>
            </w:r>
          </w:p>
        </w:tc>
      </w:tr>
      <w:tr w:rsidR="00A6452B" w:rsidRPr="00A6452B" w14:paraId="5B5FCF14" w14:textId="77777777" w:rsidTr="00A6452B">
        <w:tc>
          <w:tcPr>
            <w:tcW w:w="0" w:type="auto"/>
            <w:tcBorders>
              <w:top w:val="nil"/>
              <w:left w:val="nil"/>
              <w:bottom w:val="nil"/>
              <w:right w:val="nil"/>
            </w:tcBorders>
            <w:tcMar>
              <w:top w:w="86" w:type="dxa"/>
              <w:left w:w="430" w:type="dxa"/>
              <w:bottom w:w="86" w:type="dxa"/>
              <w:right w:w="86" w:type="dxa"/>
            </w:tcMar>
            <w:vAlign w:val="center"/>
            <w:hideMark/>
          </w:tcPr>
          <w:p w14:paraId="7C93376E"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46.9,M</w:t>
            </w:r>
          </w:p>
        </w:tc>
        <w:tc>
          <w:tcPr>
            <w:tcW w:w="0" w:type="auto"/>
            <w:tcBorders>
              <w:top w:val="nil"/>
              <w:left w:val="nil"/>
              <w:bottom w:val="nil"/>
              <w:right w:val="nil"/>
            </w:tcBorders>
            <w:tcMar>
              <w:top w:w="86" w:type="dxa"/>
              <w:left w:w="322" w:type="dxa"/>
              <w:bottom w:w="86" w:type="dxa"/>
              <w:right w:w="86" w:type="dxa"/>
            </w:tcMar>
            <w:vAlign w:val="center"/>
            <w:hideMark/>
          </w:tcPr>
          <w:p w14:paraId="36C269C1"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Height of geoid (mean sea level)</w:t>
            </w:r>
          </w:p>
        </w:tc>
      </w:tr>
      <w:tr w:rsidR="00A6452B" w:rsidRPr="00A6452B" w14:paraId="5AD2E6EF" w14:textId="77777777" w:rsidTr="00A6452B">
        <w:tc>
          <w:tcPr>
            <w:tcW w:w="0" w:type="auto"/>
            <w:tcBorders>
              <w:top w:val="nil"/>
              <w:left w:val="nil"/>
              <w:bottom w:val="nil"/>
              <w:right w:val="nil"/>
            </w:tcBorders>
            <w:tcMar>
              <w:top w:w="86" w:type="dxa"/>
              <w:left w:w="430" w:type="dxa"/>
              <w:bottom w:w="86" w:type="dxa"/>
              <w:right w:w="86" w:type="dxa"/>
            </w:tcMar>
            <w:vAlign w:val="center"/>
            <w:hideMark/>
          </w:tcPr>
          <w:p w14:paraId="0598146D"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(empty field)</w:t>
            </w:r>
          </w:p>
        </w:tc>
        <w:tc>
          <w:tcPr>
            <w:tcW w:w="0" w:type="auto"/>
            <w:tcBorders>
              <w:top w:val="nil"/>
              <w:left w:val="nil"/>
              <w:bottom w:val="nil"/>
              <w:right w:val="nil"/>
            </w:tcBorders>
            <w:tcMar>
              <w:top w:w="86" w:type="dxa"/>
              <w:left w:w="322" w:type="dxa"/>
              <w:bottom w:w="86" w:type="dxa"/>
              <w:right w:w="86" w:type="dxa"/>
            </w:tcMar>
            <w:vAlign w:val="center"/>
            <w:hideMark/>
          </w:tcPr>
          <w:p w14:paraId="36544B20"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Time in seconds since last DGPS update</w:t>
            </w:r>
          </w:p>
        </w:tc>
      </w:tr>
      <w:tr w:rsidR="00A6452B" w:rsidRPr="00A6452B" w14:paraId="2DB4009E" w14:textId="77777777" w:rsidTr="00A6452B">
        <w:tc>
          <w:tcPr>
            <w:tcW w:w="0" w:type="auto"/>
            <w:tcBorders>
              <w:top w:val="nil"/>
              <w:left w:val="nil"/>
              <w:bottom w:val="nil"/>
              <w:right w:val="nil"/>
            </w:tcBorders>
            <w:tcMar>
              <w:top w:w="86" w:type="dxa"/>
              <w:left w:w="430" w:type="dxa"/>
              <w:bottom w:w="86" w:type="dxa"/>
              <w:right w:w="86" w:type="dxa"/>
            </w:tcMar>
            <w:vAlign w:val="center"/>
            <w:hideMark/>
          </w:tcPr>
          <w:p w14:paraId="67F256A2"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(empty field)</w:t>
            </w:r>
          </w:p>
        </w:tc>
        <w:tc>
          <w:tcPr>
            <w:tcW w:w="0" w:type="auto"/>
            <w:tcBorders>
              <w:top w:val="nil"/>
              <w:left w:val="nil"/>
              <w:bottom w:val="nil"/>
              <w:right w:val="nil"/>
            </w:tcBorders>
            <w:tcMar>
              <w:top w:w="86" w:type="dxa"/>
              <w:left w:w="322" w:type="dxa"/>
              <w:bottom w:w="86" w:type="dxa"/>
              <w:right w:w="86" w:type="dxa"/>
            </w:tcMar>
            <w:vAlign w:val="center"/>
            <w:hideMark/>
          </w:tcPr>
          <w:p w14:paraId="56F26FB3"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DGPS station ID number</w:t>
            </w:r>
          </w:p>
        </w:tc>
      </w:tr>
      <w:tr w:rsidR="00A6452B" w:rsidRPr="00A6452B" w14:paraId="478BCD0A" w14:textId="77777777" w:rsidTr="00A6452B">
        <w:tc>
          <w:tcPr>
            <w:tcW w:w="0" w:type="auto"/>
            <w:tcBorders>
              <w:top w:val="nil"/>
              <w:left w:val="nil"/>
              <w:bottom w:val="nil"/>
              <w:right w:val="nil"/>
            </w:tcBorders>
            <w:tcMar>
              <w:top w:w="86" w:type="dxa"/>
              <w:left w:w="430" w:type="dxa"/>
              <w:bottom w:w="86" w:type="dxa"/>
              <w:right w:w="86" w:type="dxa"/>
            </w:tcMar>
            <w:vAlign w:val="center"/>
            <w:hideMark/>
          </w:tcPr>
          <w:p w14:paraId="6D887806"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*47</w:t>
            </w:r>
          </w:p>
        </w:tc>
        <w:tc>
          <w:tcPr>
            <w:tcW w:w="0" w:type="auto"/>
            <w:tcBorders>
              <w:top w:val="nil"/>
              <w:left w:val="nil"/>
              <w:bottom w:val="nil"/>
              <w:right w:val="nil"/>
            </w:tcBorders>
            <w:tcMar>
              <w:top w:w="86" w:type="dxa"/>
              <w:left w:w="322" w:type="dxa"/>
              <w:bottom w:w="86" w:type="dxa"/>
              <w:right w:w="86" w:type="dxa"/>
            </w:tcMar>
            <w:vAlign w:val="center"/>
            <w:hideMark/>
          </w:tcPr>
          <w:p w14:paraId="27717B16" w14:textId="77777777" w:rsidR="00A6452B" w:rsidRPr="00A6452B" w:rsidRDefault="00A6452B" w:rsidP="00A6452B">
            <w:pPr>
              <w:spacing w:after="0" w:line="240" w:lineRule="auto"/>
              <w:rPr>
                <w:rFonts w:ascii="Arial" w:eastAsia="Times New Roman" w:hAnsi="Arial" w:cs="Arial"/>
              </w:rPr>
            </w:pPr>
            <w:r w:rsidRPr="00A6452B">
              <w:rPr>
                <w:rFonts w:ascii="Arial" w:eastAsia="Times New Roman" w:hAnsi="Arial" w:cs="Arial"/>
              </w:rPr>
              <w:t>The checksum data, always begins with *</w:t>
            </w:r>
          </w:p>
        </w:tc>
      </w:tr>
    </w:tbl>
    <w:p w14:paraId="5945CE80" w14:textId="77777777" w:rsidR="00A6452B" w:rsidRPr="00A6452B" w:rsidRDefault="00A6452B" w:rsidP="00A6452B">
      <w:pPr>
        <w:shd w:val="clear" w:color="auto" w:fill="FFFFFF"/>
        <w:spacing w:after="0" w:line="390" w:lineRule="atLeast"/>
        <w:rPr>
          <w:rFonts w:ascii="Arial" w:eastAsia="Times New Roman" w:hAnsi="Arial" w:cs="Arial"/>
        </w:rPr>
      </w:pPr>
      <w:r w:rsidRPr="00A6452B">
        <w:rPr>
          <w:rFonts w:ascii="Arial" w:eastAsia="Times New Roman" w:hAnsi="Arial" w:cs="Arial"/>
        </w:rPr>
        <w:t>For more information about NMEA sentences and what data they contain, </w:t>
      </w:r>
    </w:p>
    <w:p w14:paraId="660FE47B" w14:textId="77777777" w:rsidR="00A6452B" w:rsidRPr="007B3E19" w:rsidRDefault="00A6452B" w:rsidP="00A6452B">
      <w:pPr>
        <w:pStyle w:val="NormalWeb"/>
        <w:shd w:val="clear" w:color="auto" w:fill="FFFFFF"/>
        <w:spacing w:before="0" w:beforeAutospacing="0" w:after="0" w:afterAutospacing="0"/>
        <w:rPr>
          <w:rFonts w:ascii="Arial" w:hAnsi="Arial" w:cs="Arial"/>
          <w:color w:val="3A3A3A"/>
        </w:rPr>
      </w:pPr>
    </w:p>
    <w:p w14:paraId="0ABD36AD" w14:textId="77777777" w:rsidR="00A35493" w:rsidRPr="007B3E19" w:rsidRDefault="00A35493" w:rsidP="00A35493">
      <w:pPr>
        <w:pStyle w:val="HTMLPreformatted"/>
        <w:rPr>
          <w:rFonts w:ascii="Arial" w:hAnsi="Arial" w:cs="Arial"/>
          <w:color w:val="3A3A3A"/>
          <w:sz w:val="24"/>
          <w:szCs w:val="24"/>
        </w:rPr>
      </w:pPr>
      <w:r w:rsidRPr="007B3E19">
        <w:rPr>
          <w:rStyle w:val="Strong"/>
          <w:rFonts w:ascii="Arial" w:hAnsi="Arial" w:cs="Arial"/>
          <w:color w:val="3A3A3A"/>
          <w:sz w:val="24"/>
          <w:szCs w:val="24"/>
          <w:bdr w:val="none" w:sz="0" w:space="0" w:color="auto" w:frame="1"/>
        </w:rPr>
        <w:t>$GPGGA</w:t>
      </w:r>
      <w:r w:rsidRPr="007B3E19">
        <w:rPr>
          <w:rFonts w:ascii="Arial" w:hAnsi="Arial" w:cs="Arial"/>
          <w:color w:val="3A3A3A"/>
          <w:sz w:val="24"/>
          <w:szCs w:val="24"/>
        </w:rPr>
        <w:t>,110617.00,41XX.XXXXX,N,00831.54761,W,1,05,2.68,129.0,M,50.1,M,,*42</w:t>
      </w:r>
    </w:p>
    <w:p w14:paraId="17E74538" w14:textId="77777777" w:rsidR="00A35493" w:rsidRPr="007B3E19" w:rsidRDefault="00A35493" w:rsidP="00A35493">
      <w:pPr>
        <w:numPr>
          <w:ilvl w:val="0"/>
          <w:numId w:val="4"/>
        </w:numPr>
        <w:shd w:val="clear" w:color="auto" w:fill="FFFFFF"/>
        <w:spacing w:after="0" w:line="240" w:lineRule="auto"/>
        <w:rPr>
          <w:rFonts w:ascii="Arial" w:hAnsi="Arial" w:cs="Arial"/>
          <w:color w:val="3A3A3A"/>
        </w:rPr>
      </w:pPr>
      <w:r w:rsidRPr="007B3E19">
        <w:rPr>
          <w:rStyle w:val="Strong"/>
          <w:rFonts w:ascii="Arial" w:hAnsi="Arial" w:cs="Arial"/>
          <w:color w:val="3A3A3A"/>
          <w:bdr w:val="none" w:sz="0" w:space="0" w:color="auto" w:frame="1"/>
        </w:rPr>
        <w:t>110617</w:t>
      </w:r>
      <w:r w:rsidRPr="007B3E19">
        <w:rPr>
          <w:rFonts w:ascii="Arial" w:hAnsi="Arial" w:cs="Arial"/>
          <w:color w:val="3A3A3A"/>
        </w:rPr>
        <w:t> – represents the time at which the fix location was taken, 11:06:17 UTC</w:t>
      </w:r>
    </w:p>
    <w:p w14:paraId="1E573BEE" w14:textId="77777777" w:rsidR="00A35493" w:rsidRPr="007B3E19" w:rsidRDefault="00A35493" w:rsidP="00A35493">
      <w:pPr>
        <w:numPr>
          <w:ilvl w:val="0"/>
          <w:numId w:val="4"/>
        </w:numPr>
        <w:shd w:val="clear" w:color="auto" w:fill="FFFFFF"/>
        <w:spacing w:after="0" w:line="240" w:lineRule="auto"/>
        <w:rPr>
          <w:rFonts w:ascii="Arial" w:hAnsi="Arial" w:cs="Arial"/>
          <w:color w:val="3A3A3A"/>
        </w:rPr>
      </w:pPr>
      <w:r w:rsidRPr="007B3E19">
        <w:rPr>
          <w:rStyle w:val="Strong"/>
          <w:rFonts w:ascii="Arial" w:hAnsi="Arial" w:cs="Arial"/>
          <w:color w:val="3A3A3A"/>
          <w:bdr w:val="none" w:sz="0" w:space="0" w:color="auto" w:frame="1"/>
        </w:rPr>
        <w:t>41XX.XXXXX,N</w:t>
      </w:r>
      <w:r w:rsidRPr="007B3E19">
        <w:rPr>
          <w:rFonts w:ascii="Arial" w:hAnsi="Arial" w:cs="Arial"/>
          <w:color w:val="3A3A3A"/>
        </w:rPr>
        <w:t> – latitude 41 deg XX.XXXXX’ N</w:t>
      </w:r>
    </w:p>
    <w:p w14:paraId="13A2D0FC" w14:textId="77777777" w:rsidR="00A35493" w:rsidRPr="007B3E19" w:rsidRDefault="00A35493" w:rsidP="00A35493">
      <w:pPr>
        <w:numPr>
          <w:ilvl w:val="0"/>
          <w:numId w:val="4"/>
        </w:numPr>
        <w:shd w:val="clear" w:color="auto" w:fill="FFFFFF"/>
        <w:spacing w:after="0" w:line="240" w:lineRule="auto"/>
        <w:rPr>
          <w:rFonts w:ascii="Arial" w:hAnsi="Arial" w:cs="Arial"/>
          <w:color w:val="3A3A3A"/>
        </w:rPr>
      </w:pPr>
      <w:r w:rsidRPr="007B3E19">
        <w:rPr>
          <w:rStyle w:val="Strong"/>
          <w:rFonts w:ascii="Arial" w:hAnsi="Arial" w:cs="Arial"/>
          <w:color w:val="3A3A3A"/>
          <w:bdr w:val="none" w:sz="0" w:space="0" w:color="auto" w:frame="1"/>
        </w:rPr>
        <w:t>00831.54761,W</w:t>
      </w:r>
      <w:r w:rsidRPr="007B3E19">
        <w:rPr>
          <w:rFonts w:ascii="Arial" w:hAnsi="Arial" w:cs="Arial"/>
          <w:color w:val="3A3A3A"/>
        </w:rPr>
        <w:t> – Longitude 008 deg 31.54761′ W</w:t>
      </w:r>
    </w:p>
    <w:p w14:paraId="68381DE0" w14:textId="77777777" w:rsidR="00A35493" w:rsidRPr="007B3E19" w:rsidRDefault="00A35493" w:rsidP="00A35493">
      <w:pPr>
        <w:numPr>
          <w:ilvl w:val="0"/>
          <w:numId w:val="4"/>
        </w:numPr>
        <w:shd w:val="clear" w:color="auto" w:fill="FFFFFF"/>
        <w:spacing w:after="0" w:line="240" w:lineRule="auto"/>
        <w:rPr>
          <w:rFonts w:ascii="Arial" w:hAnsi="Arial" w:cs="Arial"/>
          <w:color w:val="3A3A3A"/>
        </w:rPr>
      </w:pPr>
      <w:r w:rsidRPr="007B3E19">
        <w:rPr>
          <w:rStyle w:val="Strong"/>
          <w:rFonts w:ascii="Arial" w:hAnsi="Arial" w:cs="Arial"/>
          <w:color w:val="3A3A3A"/>
          <w:bdr w:val="none" w:sz="0" w:space="0" w:color="auto" w:frame="1"/>
        </w:rPr>
        <w:t>1</w:t>
      </w:r>
      <w:r w:rsidRPr="007B3E19">
        <w:rPr>
          <w:rFonts w:ascii="Arial" w:hAnsi="Arial" w:cs="Arial"/>
          <w:color w:val="3A3A3A"/>
        </w:rPr>
        <w:t> – fix quality (0 = invalid; 1= GPS fix; 2 = DGPS fix; 3 = PPS fix; 4 = Real Time Kinematic; 5 = Float RTK; 6 = estimated (dead reckoning); 7 = Manual input mode; 8 = Simulation mode)</w:t>
      </w:r>
    </w:p>
    <w:p w14:paraId="4BDEFB68" w14:textId="77777777" w:rsidR="00A35493" w:rsidRPr="007B3E19" w:rsidRDefault="00A35493" w:rsidP="00A35493">
      <w:pPr>
        <w:numPr>
          <w:ilvl w:val="0"/>
          <w:numId w:val="4"/>
        </w:numPr>
        <w:shd w:val="clear" w:color="auto" w:fill="FFFFFF"/>
        <w:spacing w:after="0" w:line="240" w:lineRule="auto"/>
        <w:rPr>
          <w:rFonts w:ascii="Arial" w:hAnsi="Arial" w:cs="Arial"/>
          <w:color w:val="3A3A3A"/>
        </w:rPr>
      </w:pPr>
      <w:r w:rsidRPr="007B3E19">
        <w:rPr>
          <w:rStyle w:val="Strong"/>
          <w:rFonts w:ascii="Arial" w:hAnsi="Arial" w:cs="Arial"/>
          <w:color w:val="3A3A3A"/>
          <w:bdr w:val="none" w:sz="0" w:space="0" w:color="auto" w:frame="1"/>
        </w:rPr>
        <w:t>05</w:t>
      </w:r>
      <w:r w:rsidRPr="007B3E19">
        <w:rPr>
          <w:rFonts w:ascii="Arial" w:hAnsi="Arial" w:cs="Arial"/>
          <w:color w:val="3A3A3A"/>
        </w:rPr>
        <w:t> – number of satellites being tracked</w:t>
      </w:r>
    </w:p>
    <w:p w14:paraId="445FA73D" w14:textId="77777777" w:rsidR="00A35493" w:rsidRPr="007B3E19" w:rsidRDefault="00A35493" w:rsidP="00A35493">
      <w:pPr>
        <w:numPr>
          <w:ilvl w:val="0"/>
          <w:numId w:val="4"/>
        </w:numPr>
        <w:shd w:val="clear" w:color="auto" w:fill="FFFFFF"/>
        <w:spacing w:after="0" w:line="240" w:lineRule="auto"/>
        <w:rPr>
          <w:rFonts w:ascii="Arial" w:hAnsi="Arial" w:cs="Arial"/>
          <w:color w:val="3A3A3A"/>
        </w:rPr>
      </w:pPr>
      <w:r w:rsidRPr="007B3E19">
        <w:rPr>
          <w:rStyle w:val="Strong"/>
          <w:rFonts w:ascii="Arial" w:hAnsi="Arial" w:cs="Arial"/>
          <w:color w:val="3A3A3A"/>
          <w:bdr w:val="none" w:sz="0" w:space="0" w:color="auto" w:frame="1"/>
        </w:rPr>
        <w:t>2.68</w:t>
      </w:r>
      <w:r w:rsidRPr="007B3E19">
        <w:rPr>
          <w:rFonts w:ascii="Arial" w:hAnsi="Arial" w:cs="Arial"/>
          <w:color w:val="3A3A3A"/>
        </w:rPr>
        <w:t> – Horizontal dilution of position</w:t>
      </w:r>
    </w:p>
    <w:p w14:paraId="249F9C90" w14:textId="77777777" w:rsidR="00A35493" w:rsidRPr="007B3E19" w:rsidRDefault="00A35493" w:rsidP="00A35493">
      <w:pPr>
        <w:numPr>
          <w:ilvl w:val="0"/>
          <w:numId w:val="4"/>
        </w:numPr>
        <w:shd w:val="clear" w:color="auto" w:fill="FFFFFF"/>
        <w:spacing w:after="0" w:line="240" w:lineRule="auto"/>
        <w:rPr>
          <w:rFonts w:ascii="Arial" w:hAnsi="Arial" w:cs="Arial"/>
          <w:color w:val="3A3A3A"/>
        </w:rPr>
      </w:pPr>
      <w:r w:rsidRPr="007B3E19">
        <w:rPr>
          <w:rStyle w:val="Strong"/>
          <w:rFonts w:ascii="Arial" w:hAnsi="Arial" w:cs="Arial"/>
          <w:color w:val="3A3A3A"/>
          <w:bdr w:val="none" w:sz="0" w:space="0" w:color="auto" w:frame="1"/>
        </w:rPr>
        <w:t>129.0, M</w:t>
      </w:r>
      <w:r w:rsidRPr="007B3E19">
        <w:rPr>
          <w:rFonts w:ascii="Arial" w:hAnsi="Arial" w:cs="Arial"/>
          <w:color w:val="3A3A3A"/>
        </w:rPr>
        <w:t> – Altitude, in meters above the sea level</w:t>
      </w:r>
    </w:p>
    <w:p w14:paraId="1A460C24" w14:textId="77777777" w:rsidR="00A35493" w:rsidRPr="007B3E19" w:rsidRDefault="00A35493" w:rsidP="00A35493">
      <w:pPr>
        <w:numPr>
          <w:ilvl w:val="0"/>
          <w:numId w:val="4"/>
        </w:numPr>
        <w:shd w:val="clear" w:color="auto" w:fill="FFFFFF"/>
        <w:spacing w:after="0" w:line="240" w:lineRule="auto"/>
        <w:rPr>
          <w:rFonts w:ascii="Arial" w:hAnsi="Arial" w:cs="Arial"/>
          <w:color w:val="3A3A3A"/>
        </w:rPr>
      </w:pPr>
      <w:r w:rsidRPr="007B3E19">
        <w:rPr>
          <w:rStyle w:val="Strong"/>
          <w:rFonts w:ascii="Arial" w:hAnsi="Arial" w:cs="Arial"/>
          <w:color w:val="3A3A3A"/>
          <w:bdr w:val="none" w:sz="0" w:space="0" w:color="auto" w:frame="1"/>
        </w:rPr>
        <w:t>50.1, M</w:t>
      </w:r>
      <w:r w:rsidRPr="007B3E19">
        <w:rPr>
          <w:rFonts w:ascii="Arial" w:hAnsi="Arial" w:cs="Arial"/>
          <w:color w:val="3A3A3A"/>
        </w:rPr>
        <w:t> – Height of geoid (mean sea level) above WGS84 ellipsoid</w:t>
      </w:r>
    </w:p>
    <w:p w14:paraId="0C4C9407" w14:textId="77777777" w:rsidR="00A35493" w:rsidRPr="007B3E19" w:rsidRDefault="00A35493" w:rsidP="00A35493">
      <w:pPr>
        <w:numPr>
          <w:ilvl w:val="0"/>
          <w:numId w:val="4"/>
        </w:numPr>
        <w:shd w:val="clear" w:color="auto" w:fill="FFFFFF"/>
        <w:spacing w:after="0" w:line="240" w:lineRule="auto"/>
        <w:rPr>
          <w:rFonts w:ascii="Arial" w:hAnsi="Arial" w:cs="Arial"/>
          <w:color w:val="3A3A3A"/>
        </w:rPr>
      </w:pPr>
      <w:r w:rsidRPr="007B3E19">
        <w:rPr>
          <w:rFonts w:ascii="Arial" w:hAnsi="Arial" w:cs="Arial"/>
          <w:color w:val="3A3A3A"/>
        </w:rPr>
        <w:t>empty field – time in seconds since last DGPS update</w:t>
      </w:r>
    </w:p>
    <w:p w14:paraId="70D786F0" w14:textId="77777777" w:rsidR="00A35493" w:rsidRPr="007B3E19" w:rsidRDefault="00A35493" w:rsidP="00A35493">
      <w:pPr>
        <w:numPr>
          <w:ilvl w:val="0"/>
          <w:numId w:val="4"/>
        </w:numPr>
        <w:shd w:val="clear" w:color="auto" w:fill="FFFFFF"/>
        <w:spacing w:after="0" w:line="240" w:lineRule="auto"/>
        <w:rPr>
          <w:rFonts w:ascii="Arial" w:hAnsi="Arial" w:cs="Arial"/>
          <w:color w:val="3A3A3A"/>
        </w:rPr>
      </w:pPr>
      <w:r w:rsidRPr="007B3E19">
        <w:rPr>
          <w:rFonts w:ascii="Arial" w:hAnsi="Arial" w:cs="Arial"/>
          <w:color w:val="3A3A3A"/>
        </w:rPr>
        <w:t>empty field – DGPS station ID number</w:t>
      </w:r>
    </w:p>
    <w:p w14:paraId="1760A073" w14:textId="77777777" w:rsidR="00A35493" w:rsidRDefault="00A35493" w:rsidP="00A35493">
      <w:pPr>
        <w:numPr>
          <w:ilvl w:val="0"/>
          <w:numId w:val="4"/>
        </w:numPr>
        <w:shd w:val="clear" w:color="auto" w:fill="FFFFFF"/>
        <w:spacing w:after="0" w:line="240" w:lineRule="auto"/>
        <w:rPr>
          <w:rFonts w:ascii="Arial" w:hAnsi="Arial" w:cs="Arial"/>
          <w:color w:val="3A3A3A"/>
        </w:rPr>
      </w:pPr>
      <w:r w:rsidRPr="007B3E19">
        <w:rPr>
          <w:rStyle w:val="Strong"/>
          <w:rFonts w:ascii="Arial" w:hAnsi="Arial" w:cs="Arial"/>
          <w:color w:val="3A3A3A"/>
          <w:bdr w:val="none" w:sz="0" w:space="0" w:color="auto" w:frame="1"/>
        </w:rPr>
        <w:t>*42</w:t>
      </w:r>
      <w:r w:rsidRPr="007B3E19">
        <w:rPr>
          <w:rFonts w:ascii="Arial" w:hAnsi="Arial" w:cs="Arial"/>
          <w:color w:val="3A3A3A"/>
        </w:rPr>
        <w:t> – the checksum data, always begins with *</w:t>
      </w:r>
    </w:p>
    <w:p w14:paraId="70F8079C" w14:textId="77777777" w:rsidR="00A6452B" w:rsidRPr="007B3E19" w:rsidRDefault="00A6452B" w:rsidP="00A6452B">
      <w:pPr>
        <w:shd w:val="clear" w:color="auto" w:fill="FFFFFF"/>
        <w:spacing w:after="0" w:line="240" w:lineRule="auto"/>
        <w:ind w:left="360"/>
        <w:rPr>
          <w:rFonts w:ascii="Arial" w:hAnsi="Arial" w:cs="Arial"/>
          <w:color w:val="3A3A3A"/>
        </w:rPr>
      </w:pPr>
    </w:p>
    <w:p w14:paraId="7648CF79" w14:textId="77777777" w:rsidR="00A35493" w:rsidRPr="007B3E19" w:rsidRDefault="00A35493" w:rsidP="00A35493">
      <w:pPr>
        <w:pStyle w:val="NormalWeb"/>
        <w:shd w:val="clear" w:color="auto" w:fill="FFFFFF"/>
        <w:spacing w:before="0" w:beforeAutospacing="0" w:after="336" w:afterAutospacing="0"/>
        <w:rPr>
          <w:rFonts w:ascii="Arial" w:hAnsi="Arial" w:cs="Arial"/>
          <w:color w:val="3A3A3A"/>
        </w:rPr>
      </w:pPr>
      <w:r w:rsidRPr="007B3E19">
        <w:rPr>
          <w:rFonts w:ascii="Arial" w:hAnsi="Arial" w:cs="Arial"/>
          <w:color w:val="3A3A3A"/>
        </w:rPr>
        <w:t>The other NMEA sentences provide additional information:</w:t>
      </w:r>
    </w:p>
    <w:p w14:paraId="624C530F" w14:textId="77777777" w:rsidR="00A35493" w:rsidRPr="007B3E19" w:rsidRDefault="00A35493" w:rsidP="00A35493">
      <w:pPr>
        <w:numPr>
          <w:ilvl w:val="0"/>
          <w:numId w:val="5"/>
        </w:numPr>
        <w:shd w:val="clear" w:color="auto" w:fill="FFFFFF"/>
        <w:spacing w:after="0" w:line="240" w:lineRule="auto"/>
        <w:rPr>
          <w:rFonts w:ascii="Arial" w:hAnsi="Arial" w:cs="Arial"/>
          <w:color w:val="3A3A3A"/>
        </w:rPr>
      </w:pPr>
      <w:r w:rsidRPr="007B3E19">
        <w:rPr>
          <w:rStyle w:val="Strong"/>
          <w:rFonts w:ascii="Arial" w:hAnsi="Arial" w:cs="Arial"/>
          <w:color w:val="3A3A3A"/>
          <w:bdr w:val="none" w:sz="0" w:space="0" w:color="auto" w:frame="1"/>
        </w:rPr>
        <w:t>$GPGSA</w:t>
      </w:r>
      <w:r w:rsidRPr="007B3E19">
        <w:rPr>
          <w:rFonts w:ascii="Arial" w:hAnsi="Arial" w:cs="Arial"/>
          <w:color w:val="3A3A3A"/>
        </w:rPr>
        <w:t> – GPS DOP and active satellites</w:t>
      </w:r>
    </w:p>
    <w:p w14:paraId="251B5B44" w14:textId="77777777" w:rsidR="00A35493" w:rsidRPr="007B3E19" w:rsidRDefault="00A35493" w:rsidP="00A35493">
      <w:pPr>
        <w:numPr>
          <w:ilvl w:val="0"/>
          <w:numId w:val="5"/>
        </w:numPr>
        <w:shd w:val="clear" w:color="auto" w:fill="FFFFFF"/>
        <w:spacing w:after="0" w:line="240" w:lineRule="auto"/>
        <w:rPr>
          <w:rFonts w:ascii="Arial" w:hAnsi="Arial" w:cs="Arial"/>
          <w:color w:val="3A3A3A"/>
        </w:rPr>
      </w:pPr>
      <w:r w:rsidRPr="007B3E19">
        <w:rPr>
          <w:rStyle w:val="Strong"/>
          <w:rFonts w:ascii="Arial" w:hAnsi="Arial" w:cs="Arial"/>
          <w:color w:val="3A3A3A"/>
          <w:bdr w:val="none" w:sz="0" w:space="0" w:color="auto" w:frame="1"/>
        </w:rPr>
        <w:t>$GPGSV</w:t>
      </w:r>
      <w:r w:rsidRPr="007B3E19">
        <w:rPr>
          <w:rFonts w:ascii="Arial" w:hAnsi="Arial" w:cs="Arial"/>
          <w:color w:val="3A3A3A"/>
        </w:rPr>
        <w:t> – Detailed GPS satellite information</w:t>
      </w:r>
    </w:p>
    <w:p w14:paraId="2588FA00" w14:textId="77777777" w:rsidR="00A35493" w:rsidRPr="007B3E19" w:rsidRDefault="00A35493" w:rsidP="00A35493">
      <w:pPr>
        <w:numPr>
          <w:ilvl w:val="0"/>
          <w:numId w:val="5"/>
        </w:numPr>
        <w:shd w:val="clear" w:color="auto" w:fill="FFFFFF"/>
        <w:spacing w:after="0" w:line="240" w:lineRule="auto"/>
        <w:rPr>
          <w:rFonts w:ascii="Arial" w:hAnsi="Arial" w:cs="Arial"/>
          <w:color w:val="3A3A3A"/>
        </w:rPr>
      </w:pPr>
      <w:r w:rsidRPr="007B3E19">
        <w:rPr>
          <w:rStyle w:val="Strong"/>
          <w:rFonts w:ascii="Arial" w:hAnsi="Arial" w:cs="Arial"/>
          <w:color w:val="3A3A3A"/>
          <w:bdr w:val="none" w:sz="0" w:space="0" w:color="auto" w:frame="1"/>
        </w:rPr>
        <w:t>$GPGLL</w:t>
      </w:r>
      <w:r w:rsidRPr="007B3E19">
        <w:rPr>
          <w:rFonts w:ascii="Arial" w:hAnsi="Arial" w:cs="Arial"/>
          <w:color w:val="3A3A3A"/>
        </w:rPr>
        <w:t> – Geographic Latitude and Longitude</w:t>
      </w:r>
    </w:p>
    <w:p w14:paraId="12EB919E" w14:textId="77777777" w:rsidR="00A35493" w:rsidRPr="007B3E19" w:rsidRDefault="00A35493" w:rsidP="00A35493">
      <w:pPr>
        <w:numPr>
          <w:ilvl w:val="0"/>
          <w:numId w:val="5"/>
        </w:numPr>
        <w:shd w:val="clear" w:color="auto" w:fill="FFFFFF"/>
        <w:spacing w:after="0" w:line="240" w:lineRule="auto"/>
        <w:rPr>
          <w:rFonts w:ascii="Arial" w:hAnsi="Arial" w:cs="Arial"/>
          <w:color w:val="3A3A3A"/>
        </w:rPr>
      </w:pPr>
      <w:r w:rsidRPr="007B3E19">
        <w:rPr>
          <w:rStyle w:val="Strong"/>
          <w:rFonts w:ascii="Arial" w:hAnsi="Arial" w:cs="Arial"/>
          <w:color w:val="3A3A3A"/>
          <w:bdr w:val="none" w:sz="0" w:space="0" w:color="auto" w:frame="1"/>
        </w:rPr>
        <w:t>$GPRMC</w:t>
      </w:r>
      <w:r w:rsidRPr="007B3E19">
        <w:rPr>
          <w:rFonts w:ascii="Arial" w:hAnsi="Arial" w:cs="Arial"/>
          <w:color w:val="3A3A3A"/>
        </w:rPr>
        <w:t> – Essential GPS pvt (position, velocity, time) data</w:t>
      </w:r>
    </w:p>
    <w:p w14:paraId="723E160A" w14:textId="77777777" w:rsidR="00A35493" w:rsidRPr="007B3E19" w:rsidRDefault="00A35493" w:rsidP="00A35493">
      <w:pPr>
        <w:numPr>
          <w:ilvl w:val="0"/>
          <w:numId w:val="5"/>
        </w:numPr>
        <w:shd w:val="clear" w:color="auto" w:fill="FFFFFF"/>
        <w:spacing w:after="0" w:line="240" w:lineRule="auto"/>
        <w:rPr>
          <w:rFonts w:ascii="Arial" w:hAnsi="Arial" w:cs="Arial"/>
          <w:color w:val="3A3A3A"/>
        </w:rPr>
      </w:pPr>
      <w:r w:rsidRPr="007B3E19">
        <w:rPr>
          <w:rStyle w:val="Strong"/>
          <w:rFonts w:ascii="Arial" w:hAnsi="Arial" w:cs="Arial"/>
          <w:color w:val="3A3A3A"/>
          <w:bdr w:val="none" w:sz="0" w:space="0" w:color="auto" w:frame="1"/>
        </w:rPr>
        <w:t>$GPVTG</w:t>
      </w:r>
      <w:r w:rsidRPr="007B3E19">
        <w:rPr>
          <w:rFonts w:ascii="Arial" w:hAnsi="Arial" w:cs="Arial"/>
          <w:color w:val="3A3A3A"/>
        </w:rPr>
        <w:t> – Velocity made good</w:t>
      </w:r>
    </w:p>
    <w:p w14:paraId="52E06DF3" w14:textId="77777777" w:rsidR="00A35493" w:rsidRPr="007B3E19" w:rsidRDefault="00A35493">
      <w:pPr>
        <w:rPr>
          <w:rFonts w:ascii="Arial" w:hAnsi="Arial" w:cs="Arial"/>
        </w:rPr>
      </w:pPr>
    </w:p>
    <w:p w14:paraId="06E6E7E9" w14:textId="77777777" w:rsidR="004C1AB7" w:rsidRDefault="004C1AB7" w:rsidP="00A35493">
      <w:pPr>
        <w:pStyle w:val="NormalWeb"/>
        <w:shd w:val="clear" w:color="auto" w:fill="FFFFFF"/>
        <w:spacing w:before="0" w:beforeAutospacing="0" w:after="0" w:afterAutospacing="0"/>
        <w:rPr>
          <w:rFonts w:ascii="Arial" w:hAnsi="Arial" w:cs="Arial"/>
          <w:color w:val="3A3A3A"/>
          <w:sz w:val="19"/>
          <w:szCs w:val="19"/>
        </w:rPr>
      </w:pPr>
    </w:p>
    <w:p w14:paraId="635B86F2" w14:textId="77777777" w:rsidR="004C1AB7" w:rsidRDefault="004C1AB7" w:rsidP="00A35493">
      <w:pPr>
        <w:pStyle w:val="NormalWeb"/>
        <w:shd w:val="clear" w:color="auto" w:fill="FFFFFF"/>
        <w:spacing w:before="0" w:beforeAutospacing="0" w:after="0" w:afterAutospacing="0"/>
        <w:rPr>
          <w:rFonts w:ascii="Arial" w:hAnsi="Arial" w:cs="Arial"/>
          <w:color w:val="3A3A3A"/>
          <w:sz w:val="19"/>
          <w:szCs w:val="19"/>
        </w:rPr>
      </w:pPr>
      <w:r>
        <w:rPr>
          <w:rFonts w:ascii="Arial" w:hAnsi="Arial" w:cs="Arial"/>
          <w:noProof/>
          <w:color w:val="3A3A3A"/>
          <w:sz w:val="19"/>
          <w:szCs w:val="19"/>
        </w:rPr>
        <w:lastRenderedPageBreak/>
        <w:drawing>
          <wp:inline distT="0" distB="0" distL="0" distR="0" wp14:anchorId="5456F7F5" wp14:editId="27735570">
            <wp:extent cx="5943600" cy="3459229"/>
            <wp:effectExtent l="19050" t="0" r="0" b="0"/>
            <wp:docPr id="4" name="Picture 3" descr="C:\Users\SANTOSH\Downloads\GPS-raw-data-serial-monitor-blur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TOSH\Downloads\GPS-raw-data-serial-monitor-blurred-2.png"/>
                    <pic:cNvPicPr>
                      <a:picLocks noChangeAspect="1" noChangeArrowheads="1"/>
                    </pic:cNvPicPr>
                  </pic:nvPicPr>
                  <pic:blipFill>
                    <a:blip r:embed="rId13"/>
                    <a:srcRect/>
                    <a:stretch>
                      <a:fillRect/>
                    </a:stretch>
                  </pic:blipFill>
                  <pic:spPr bwMode="auto">
                    <a:xfrm>
                      <a:off x="0" y="0"/>
                      <a:ext cx="5943600" cy="3459229"/>
                    </a:xfrm>
                    <a:prstGeom prst="rect">
                      <a:avLst/>
                    </a:prstGeom>
                    <a:noFill/>
                    <a:ln w="9525">
                      <a:noFill/>
                      <a:miter lim="800000"/>
                      <a:headEnd/>
                      <a:tailEnd/>
                    </a:ln>
                  </pic:spPr>
                </pic:pic>
              </a:graphicData>
            </a:graphic>
          </wp:inline>
        </w:drawing>
      </w:r>
    </w:p>
    <w:p w14:paraId="4954DFAF" w14:textId="77777777" w:rsidR="004C1AB7" w:rsidRDefault="004C1AB7" w:rsidP="00A35493">
      <w:pPr>
        <w:pStyle w:val="NormalWeb"/>
        <w:shd w:val="clear" w:color="auto" w:fill="FFFFFF"/>
        <w:spacing w:before="0" w:beforeAutospacing="0" w:after="0" w:afterAutospacing="0"/>
        <w:rPr>
          <w:rFonts w:ascii="Arial" w:hAnsi="Arial" w:cs="Arial"/>
          <w:color w:val="3A3A3A"/>
          <w:sz w:val="19"/>
          <w:szCs w:val="19"/>
        </w:rPr>
      </w:pPr>
    </w:p>
    <w:p w14:paraId="58161A62" w14:textId="77777777" w:rsidR="004C1AB7" w:rsidRPr="007B3E19" w:rsidRDefault="004C1AB7" w:rsidP="00A35493">
      <w:pPr>
        <w:pStyle w:val="NormalWeb"/>
        <w:shd w:val="clear" w:color="auto" w:fill="FFFFFF"/>
        <w:spacing w:before="0" w:beforeAutospacing="0" w:after="0" w:afterAutospacing="0"/>
        <w:rPr>
          <w:rFonts w:ascii="Arial" w:hAnsi="Arial" w:cs="Arial"/>
          <w:color w:val="3A3A3A"/>
        </w:rPr>
      </w:pPr>
      <w:r w:rsidRPr="007B3E19">
        <w:rPr>
          <w:rFonts w:ascii="Arial" w:hAnsi="Arial" w:cs="Arial"/>
          <w:color w:val="3A3A3A"/>
        </w:rPr>
        <w:t>Serial Monitor Output</w:t>
      </w:r>
    </w:p>
    <w:p w14:paraId="62FF0B53" w14:textId="77777777" w:rsidR="004C1AB7" w:rsidRDefault="004C1AB7" w:rsidP="00A35493">
      <w:pPr>
        <w:pStyle w:val="NormalWeb"/>
        <w:shd w:val="clear" w:color="auto" w:fill="FFFFFF"/>
        <w:spacing w:before="0" w:beforeAutospacing="0" w:after="0" w:afterAutospacing="0"/>
        <w:rPr>
          <w:rFonts w:ascii="Arial" w:hAnsi="Arial" w:cs="Arial"/>
          <w:color w:val="3A3A3A"/>
          <w:sz w:val="19"/>
          <w:szCs w:val="19"/>
        </w:rPr>
      </w:pPr>
    </w:p>
    <w:p w14:paraId="6D62544E" w14:textId="77777777" w:rsidR="004C1AB7" w:rsidRPr="007B3E19" w:rsidRDefault="004C1AB7" w:rsidP="00A35493">
      <w:pPr>
        <w:pStyle w:val="NormalWeb"/>
        <w:shd w:val="clear" w:color="auto" w:fill="FFFFFF"/>
        <w:spacing w:before="0" w:beforeAutospacing="0" w:after="0" w:afterAutospacing="0"/>
        <w:rPr>
          <w:rFonts w:ascii="Arial" w:hAnsi="Arial" w:cs="Arial"/>
          <w:b/>
          <w:color w:val="3A3A3A"/>
          <w:sz w:val="28"/>
          <w:szCs w:val="28"/>
        </w:rPr>
      </w:pPr>
      <w:r w:rsidRPr="007B3E19">
        <w:rPr>
          <w:rFonts w:ascii="Arial" w:hAnsi="Arial" w:cs="Arial"/>
          <w:b/>
          <w:color w:val="3A3A3A"/>
          <w:sz w:val="28"/>
          <w:szCs w:val="28"/>
        </w:rPr>
        <w:t>Using TinyGPS+ Library</w:t>
      </w:r>
    </w:p>
    <w:p w14:paraId="7049166A" w14:textId="77777777" w:rsidR="00A35493" w:rsidRPr="007B3E19" w:rsidRDefault="00A35493" w:rsidP="00A35493">
      <w:pPr>
        <w:pStyle w:val="NormalWeb"/>
        <w:shd w:val="clear" w:color="auto" w:fill="FFFFFF"/>
        <w:spacing w:before="0" w:beforeAutospacing="0" w:after="0" w:afterAutospacing="0"/>
        <w:rPr>
          <w:rFonts w:ascii="Arial" w:hAnsi="Arial" w:cs="Arial"/>
          <w:color w:val="3A3A3A"/>
        </w:rPr>
      </w:pPr>
      <w:r w:rsidRPr="007B3E19">
        <w:rPr>
          <w:rFonts w:ascii="Arial" w:hAnsi="Arial" w:cs="Arial"/>
          <w:color w:val="3A3A3A"/>
        </w:rPr>
        <w:t>You can work with the raw data from the GPS, or you can convert those NMEA messages into a readable and useful format, by saving the characters sequences into variables. To do that, we’re going to use the </w:t>
      </w:r>
      <w:hyperlink r:id="rId14" w:tgtFrame="_blank" w:history="1">
        <w:r w:rsidRPr="007B3E19">
          <w:rPr>
            <w:rStyle w:val="Hyperlink"/>
            <w:rFonts w:ascii="Arial" w:hAnsi="Arial" w:cs="Arial"/>
            <w:color w:val="1B78E2"/>
            <w:bdr w:val="none" w:sz="0" w:space="0" w:color="auto" w:frame="1"/>
          </w:rPr>
          <w:t>TinyGPS++ library</w:t>
        </w:r>
      </w:hyperlink>
      <w:r w:rsidRPr="007B3E19">
        <w:rPr>
          <w:rFonts w:ascii="Arial" w:hAnsi="Arial" w:cs="Arial"/>
          <w:color w:val="3A3A3A"/>
        </w:rPr>
        <w:t>.</w:t>
      </w:r>
    </w:p>
    <w:p w14:paraId="3EEDD7DE" w14:textId="77777777" w:rsidR="00A35493" w:rsidRPr="007B3E19" w:rsidRDefault="00A35493" w:rsidP="00A35493">
      <w:pPr>
        <w:pStyle w:val="NormalWeb"/>
        <w:shd w:val="clear" w:color="auto" w:fill="FFFFFF"/>
        <w:spacing w:before="0" w:beforeAutospacing="0" w:after="336" w:afterAutospacing="0"/>
        <w:rPr>
          <w:rFonts w:ascii="Arial" w:hAnsi="Arial" w:cs="Arial"/>
          <w:color w:val="3A3A3A"/>
        </w:rPr>
      </w:pPr>
      <w:r w:rsidRPr="007B3E19">
        <w:rPr>
          <w:rFonts w:ascii="Arial" w:hAnsi="Arial" w:cs="Arial"/>
          <w:color w:val="3A3A3A"/>
        </w:rPr>
        <w:t>This library makes it simple to get information on location in a format that is useful and easy to understand. </w:t>
      </w:r>
    </w:p>
    <w:p w14:paraId="457F4720" w14:textId="77777777" w:rsidR="00A35493" w:rsidRPr="007B3E19" w:rsidRDefault="00A35493" w:rsidP="00A35493">
      <w:pPr>
        <w:pStyle w:val="Heading3"/>
        <w:shd w:val="clear" w:color="auto" w:fill="FFFFFF"/>
        <w:spacing w:before="365" w:after="107" w:line="312" w:lineRule="atLeast"/>
        <w:rPr>
          <w:rFonts w:ascii="Arial" w:hAnsi="Arial" w:cs="Arial"/>
          <w:color w:val="3A3A3A"/>
          <w:sz w:val="28"/>
          <w:szCs w:val="28"/>
        </w:rPr>
      </w:pPr>
      <w:r w:rsidRPr="007B3E19">
        <w:rPr>
          <w:rFonts w:ascii="Arial" w:hAnsi="Arial" w:cs="Arial"/>
          <w:color w:val="3A3A3A"/>
          <w:sz w:val="28"/>
          <w:szCs w:val="28"/>
        </w:rPr>
        <w:t>Installing the TinyGPS++ Library</w:t>
      </w:r>
    </w:p>
    <w:p w14:paraId="3ED86A8C" w14:textId="77777777" w:rsidR="00A35493" w:rsidRPr="007B3E19" w:rsidRDefault="00A35493" w:rsidP="00A35493">
      <w:pPr>
        <w:pStyle w:val="NormalWeb"/>
        <w:shd w:val="clear" w:color="auto" w:fill="FFFFFF"/>
        <w:spacing w:before="0" w:beforeAutospacing="0" w:after="336" w:afterAutospacing="0"/>
        <w:rPr>
          <w:rFonts w:ascii="Arial" w:hAnsi="Arial" w:cs="Arial"/>
          <w:color w:val="3A3A3A"/>
        </w:rPr>
      </w:pPr>
      <w:r w:rsidRPr="007B3E19">
        <w:rPr>
          <w:rFonts w:ascii="Arial" w:hAnsi="Arial" w:cs="Arial"/>
          <w:color w:val="3A3A3A"/>
        </w:rPr>
        <w:t>Follow the next steps to install the TinyGPS++ library in your Arduino IDE:</w:t>
      </w:r>
    </w:p>
    <w:p w14:paraId="0F7C411F" w14:textId="77777777" w:rsidR="00A35493" w:rsidRPr="007B3E19" w:rsidRDefault="00497C01" w:rsidP="00A35493">
      <w:pPr>
        <w:numPr>
          <w:ilvl w:val="0"/>
          <w:numId w:val="6"/>
        </w:numPr>
        <w:shd w:val="clear" w:color="auto" w:fill="FFFFFF"/>
        <w:spacing w:after="0" w:line="240" w:lineRule="auto"/>
        <w:rPr>
          <w:rFonts w:ascii="Arial" w:hAnsi="Arial" w:cs="Arial"/>
          <w:color w:val="3A3A3A"/>
        </w:rPr>
      </w:pPr>
      <w:r w:rsidRPr="007B3E19">
        <w:rPr>
          <w:rFonts w:ascii="Arial" w:hAnsi="Arial" w:cs="Arial"/>
          <w:color w:val="3A3A3A"/>
        </w:rPr>
        <w:t>D</w:t>
      </w:r>
      <w:r w:rsidR="00A35493" w:rsidRPr="007B3E19">
        <w:rPr>
          <w:rFonts w:ascii="Arial" w:hAnsi="Arial" w:cs="Arial"/>
          <w:color w:val="3A3A3A"/>
        </w:rPr>
        <w:t>ownload the TinyGPSPlus library. You should have a .zip folder in your Downloads folder</w:t>
      </w:r>
    </w:p>
    <w:p w14:paraId="2CDB07F2" w14:textId="77777777" w:rsidR="00A35493" w:rsidRPr="007B3E19" w:rsidRDefault="00A35493" w:rsidP="00A35493">
      <w:pPr>
        <w:numPr>
          <w:ilvl w:val="0"/>
          <w:numId w:val="6"/>
        </w:numPr>
        <w:shd w:val="clear" w:color="auto" w:fill="FFFFFF"/>
        <w:spacing w:after="0" w:line="240" w:lineRule="auto"/>
        <w:rPr>
          <w:rFonts w:ascii="Arial" w:hAnsi="Arial" w:cs="Arial"/>
          <w:color w:val="3A3A3A"/>
        </w:rPr>
      </w:pPr>
      <w:r w:rsidRPr="007B3E19">
        <w:rPr>
          <w:rFonts w:ascii="Arial" w:hAnsi="Arial" w:cs="Arial"/>
          <w:color w:val="3A3A3A"/>
        </w:rPr>
        <w:t>Unzip the .zip folder and you should get TinyGPSPlus-master folder</w:t>
      </w:r>
    </w:p>
    <w:p w14:paraId="69CCA5E7" w14:textId="77777777" w:rsidR="00A35493" w:rsidRPr="007B3E19" w:rsidRDefault="00A35493" w:rsidP="00A35493">
      <w:pPr>
        <w:numPr>
          <w:ilvl w:val="0"/>
          <w:numId w:val="6"/>
        </w:numPr>
        <w:shd w:val="clear" w:color="auto" w:fill="FFFFFF"/>
        <w:spacing w:after="0" w:line="240" w:lineRule="auto"/>
        <w:rPr>
          <w:rFonts w:ascii="Arial" w:hAnsi="Arial" w:cs="Arial"/>
          <w:color w:val="3A3A3A"/>
        </w:rPr>
      </w:pPr>
      <w:r w:rsidRPr="007B3E19">
        <w:rPr>
          <w:rFonts w:ascii="Arial" w:hAnsi="Arial" w:cs="Arial"/>
          <w:color w:val="3A3A3A"/>
        </w:rPr>
        <w:t>Rename your folder from </w:t>
      </w:r>
      <w:del w:id="0" w:author="Unknown">
        <w:r w:rsidRPr="007B3E19">
          <w:rPr>
            <w:rFonts w:ascii="Arial" w:hAnsi="Arial" w:cs="Arial"/>
            <w:color w:val="3A3A3A"/>
            <w:bdr w:val="none" w:sz="0" w:space="0" w:color="auto" w:frame="1"/>
          </w:rPr>
          <w:delText>TinyGPSPlus-master</w:delText>
        </w:r>
      </w:del>
      <w:r w:rsidRPr="007B3E19">
        <w:rPr>
          <w:rFonts w:ascii="Arial" w:hAnsi="Arial" w:cs="Arial"/>
          <w:color w:val="3A3A3A"/>
        </w:rPr>
        <w:t> to TinyGPSPlus</w:t>
      </w:r>
    </w:p>
    <w:p w14:paraId="6B058AB2" w14:textId="77777777" w:rsidR="00A35493" w:rsidRPr="007B3E19" w:rsidRDefault="00A35493" w:rsidP="00A35493">
      <w:pPr>
        <w:numPr>
          <w:ilvl w:val="0"/>
          <w:numId w:val="6"/>
        </w:numPr>
        <w:shd w:val="clear" w:color="auto" w:fill="FFFFFF"/>
        <w:spacing w:after="0" w:line="240" w:lineRule="auto"/>
        <w:rPr>
          <w:rFonts w:ascii="Arial" w:hAnsi="Arial" w:cs="Arial"/>
          <w:color w:val="3A3A3A"/>
        </w:rPr>
      </w:pPr>
      <w:r w:rsidRPr="007B3E19">
        <w:rPr>
          <w:rFonts w:ascii="Arial" w:hAnsi="Arial" w:cs="Arial"/>
          <w:color w:val="3A3A3A"/>
        </w:rPr>
        <w:t>Move the TinyGPSPlus folder to your Arduino IDE installation libraries folder</w:t>
      </w:r>
    </w:p>
    <w:p w14:paraId="4EA6D190" w14:textId="77777777" w:rsidR="00A35493" w:rsidRPr="007B3E19" w:rsidRDefault="00A35493" w:rsidP="00A35493">
      <w:pPr>
        <w:numPr>
          <w:ilvl w:val="0"/>
          <w:numId w:val="6"/>
        </w:numPr>
        <w:shd w:val="clear" w:color="auto" w:fill="FFFFFF"/>
        <w:spacing w:after="0" w:line="240" w:lineRule="auto"/>
        <w:rPr>
          <w:rFonts w:ascii="Arial" w:hAnsi="Arial" w:cs="Arial"/>
          <w:color w:val="3A3A3A"/>
        </w:rPr>
      </w:pPr>
      <w:r w:rsidRPr="007B3E19">
        <w:rPr>
          <w:rFonts w:ascii="Arial" w:hAnsi="Arial" w:cs="Arial"/>
          <w:color w:val="3A3A3A"/>
        </w:rPr>
        <w:t>Finally, re-open your Arduino IDE</w:t>
      </w:r>
    </w:p>
    <w:p w14:paraId="70C267BD" w14:textId="77777777" w:rsidR="00A35493" w:rsidRPr="007B3E19" w:rsidRDefault="00A35493" w:rsidP="00A35493">
      <w:pPr>
        <w:pStyle w:val="NormalWeb"/>
        <w:shd w:val="clear" w:color="auto" w:fill="FFFFFF"/>
        <w:spacing w:before="0" w:beforeAutospacing="0" w:after="0" w:afterAutospacing="0"/>
        <w:rPr>
          <w:rFonts w:ascii="Arial" w:hAnsi="Arial" w:cs="Arial"/>
          <w:color w:val="3A3A3A"/>
        </w:rPr>
      </w:pPr>
    </w:p>
    <w:p w14:paraId="6D12A31C" w14:textId="77777777" w:rsidR="004E5AD1" w:rsidRPr="007B3E19" w:rsidRDefault="004E5AD1" w:rsidP="004E5AD1">
      <w:pPr>
        <w:pStyle w:val="NormalWeb"/>
        <w:shd w:val="clear" w:color="auto" w:fill="FFFFFF"/>
        <w:spacing w:before="0" w:beforeAutospacing="0" w:after="336" w:afterAutospacing="0"/>
        <w:rPr>
          <w:rFonts w:ascii="Arial" w:hAnsi="Arial" w:cs="Arial"/>
          <w:color w:val="3A3A3A"/>
        </w:rPr>
      </w:pPr>
      <w:r w:rsidRPr="007B3E19">
        <w:rPr>
          <w:rFonts w:ascii="Arial" w:hAnsi="Arial" w:cs="Arial"/>
          <w:color w:val="3A3A3A"/>
        </w:rPr>
        <w:t>Copy the following code to your Arduino IDE and upload it to your Arduino board.</w:t>
      </w:r>
    </w:p>
    <w:p w14:paraId="7F086746"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p>
    <w:p w14:paraId="006EDD3F"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token"/>
          <w:rFonts w:ascii="Arial" w:eastAsiaTheme="majorEastAsia" w:hAnsi="Arial" w:cs="Arial"/>
          <w:color w:val="990055"/>
          <w:sz w:val="24"/>
          <w:szCs w:val="24"/>
          <w:bdr w:val="none" w:sz="0" w:space="0" w:color="auto" w:frame="1"/>
        </w:rPr>
        <w:t>#</w:t>
      </w:r>
      <w:r w:rsidRPr="007B3E19">
        <w:rPr>
          <w:rStyle w:val="token"/>
          <w:rFonts w:ascii="Arial" w:eastAsiaTheme="majorEastAsia" w:hAnsi="Arial" w:cs="Arial"/>
          <w:color w:val="0077AA"/>
          <w:sz w:val="24"/>
          <w:szCs w:val="24"/>
          <w:bdr w:val="none" w:sz="0" w:space="0" w:color="auto" w:frame="1"/>
        </w:rPr>
        <w:t>include</w:t>
      </w:r>
      <w:r w:rsidRPr="007B3E19">
        <w:rPr>
          <w:rStyle w:val="token"/>
          <w:rFonts w:ascii="Arial" w:eastAsiaTheme="majorEastAsia" w:hAnsi="Arial" w:cs="Arial"/>
          <w:color w:val="990055"/>
          <w:sz w:val="24"/>
          <w:szCs w:val="24"/>
          <w:bdr w:val="none" w:sz="0" w:space="0" w:color="auto" w:frame="1"/>
        </w:rPr>
        <w:t xml:space="preserve"> </w:t>
      </w:r>
      <w:r w:rsidRPr="007B3E19">
        <w:rPr>
          <w:rStyle w:val="token"/>
          <w:rFonts w:ascii="Arial" w:eastAsiaTheme="majorEastAsia" w:hAnsi="Arial" w:cs="Arial"/>
          <w:color w:val="669900"/>
          <w:sz w:val="24"/>
          <w:szCs w:val="24"/>
          <w:bdr w:val="none" w:sz="0" w:space="0" w:color="auto" w:frame="1"/>
        </w:rPr>
        <w:t>&lt;TinyGPS++.h&gt;</w:t>
      </w:r>
    </w:p>
    <w:p w14:paraId="382A7442"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token"/>
          <w:rFonts w:ascii="Arial" w:eastAsiaTheme="majorEastAsia" w:hAnsi="Arial" w:cs="Arial"/>
          <w:color w:val="990055"/>
          <w:sz w:val="24"/>
          <w:szCs w:val="24"/>
          <w:bdr w:val="none" w:sz="0" w:space="0" w:color="auto" w:frame="1"/>
        </w:rPr>
        <w:t>#</w:t>
      </w:r>
      <w:r w:rsidRPr="007B3E19">
        <w:rPr>
          <w:rStyle w:val="token"/>
          <w:rFonts w:ascii="Arial" w:eastAsiaTheme="majorEastAsia" w:hAnsi="Arial" w:cs="Arial"/>
          <w:color w:val="0077AA"/>
          <w:sz w:val="24"/>
          <w:szCs w:val="24"/>
          <w:bdr w:val="none" w:sz="0" w:space="0" w:color="auto" w:frame="1"/>
        </w:rPr>
        <w:t>include</w:t>
      </w:r>
      <w:r w:rsidRPr="007B3E19">
        <w:rPr>
          <w:rStyle w:val="token"/>
          <w:rFonts w:ascii="Arial" w:eastAsiaTheme="majorEastAsia" w:hAnsi="Arial" w:cs="Arial"/>
          <w:color w:val="990055"/>
          <w:sz w:val="24"/>
          <w:szCs w:val="24"/>
          <w:bdr w:val="none" w:sz="0" w:space="0" w:color="auto" w:frame="1"/>
        </w:rPr>
        <w:t xml:space="preserve"> </w:t>
      </w:r>
      <w:r w:rsidRPr="007B3E19">
        <w:rPr>
          <w:rStyle w:val="token"/>
          <w:rFonts w:ascii="Arial" w:eastAsiaTheme="majorEastAsia" w:hAnsi="Arial" w:cs="Arial"/>
          <w:color w:val="669900"/>
          <w:sz w:val="24"/>
          <w:szCs w:val="24"/>
          <w:bdr w:val="none" w:sz="0" w:space="0" w:color="auto" w:frame="1"/>
        </w:rPr>
        <w:t>&lt;SoftwareSerial.h&gt;</w:t>
      </w:r>
    </w:p>
    <w:p w14:paraId="4FBACE8F"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p>
    <w:p w14:paraId="4C932D4C"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token"/>
          <w:rFonts w:ascii="Arial" w:eastAsiaTheme="majorEastAsia" w:hAnsi="Arial" w:cs="Arial"/>
          <w:color w:val="0077AA"/>
          <w:sz w:val="24"/>
          <w:szCs w:val="24"/>
          <w:bdr w:val="none" w:sz="0" w:space="0" w:color="auto" w:frame="1"/>
        </w:rPr>
        <w:t>static</w:t>
      </w:r>
      <w:r w:rsidRPr="007B3E19">
        <w:rPr>
          <w:rStyle w:val="HTMLCode"/>
          <w:rFonts w:ascii="Arial" w:hAnsi="Arial" w:cs="Arial"/>
          <w:color w:val="000000"/>
          <w:sz w:val="24"/>
          <w:szCs w:val="24"/>
          <w:bdr w:val="none" w:sz="0" w:space="0" w:color="auto" w:frame="1"/>
        </w:rPr>
        <w:t xml:space="preserve"> </w:t>
      </w:r>
      <w:r w:rsidRPr="007B3E19">
        <w:rPr>
          <w:rStyle w:val="token"/>
          <w:rFonts w:ascii="Arial" w:eastAsiaTheme="majorEastAsia" w:hAnsi="Arial" w:cs="Arial"/>
          <w:color w:val="0077AA"/>
          <w:sz w:val="24"/>
          <w:szCs w:val="24"/>
          <w:bdr w:val="none" w:sz="0" w:space="0" w:color="auto" w:frame="1"/>
        </w:rPr>
        <w:t>const</w:t>
      </w:r>
      <w:r w:rsidRPr="007B3E19">
        <w:rPr>
          <w:rStyle w:val="HTMLCode"/>
          <w:rFonts w:ascii="Arial" w:hAnsi="Arial" w:cs="Arial"/>
          <w:color w:val="000000"/>
          <w:sz w:val="24"/>
          <w:szCs w:val="24"/>
          <w:bdr w:val="none" w:sz="0" w:space="0" w:color="auto" w:frame="1"/>
        </w:rPr>
        <w:t xml:space="preserve"> </w:t>
      </w:r>
      <w:r w:rsidRPr="007B3E19">
        <w:rPr>
          <w:rStyle w:val="token"/>
          <w:rFonts w:ascii="Arial" w:eastAsiaTheme="majorEastAsia" w:hAnsi="Arial" w:cs="Arial"/>
          <w:color w:val="0077AA"/>
          <w:sz w:val="24"/>
          <w:szCs w:val="24"/>
          <w:bdr w:val="none" w:sz="0" w:space="0" w:color="auto" w:frame="1"/>
        </w:rPr>
        <w:t>int</w:t>
      </w:r>
      <w:r w:rsidRPr="007B3E19">
        <w:rPr>
          <w:rStyle w:val="HTMLCode"/>
          <w:rFonts w:ascii="Arial" w:hAnsi="Arial" w:cs="Arial"/>
          <w:color w:val="000000"/>
          <w:sz w:val="24"/>
          <w:szCs w:val="24"/>
          <w:bdr w:val="none" w:sz="0" w:space="0" w:color="auto" w:frame="1"/>
        </w:rPr>
        <w:t xml:space="preserve"> RXPin </w:t>
      </w:r>
      <w:r w:rsidRPr="007B3E19">
        <w:rPr>
          <w:rStyle w:val="token"/>
          <w:rFonts w:ascii="Arial" w:eastAsiaTheme="majorEastAsia" w:hAnsi="Arial" w:cs="Arial"/>
          <w:color w:val="9A6E3A"/>
          <w:sz w:val="24"/>
          <w:szCs w:val="24"/>
          <w:bdr w:val="none" w:sz="0" w:space="0" w:color="auto" w:frame="1"/>
        </w:rPr>
        <w:t>=</w:t>
      </w:r>
      <w:r w:rsidRPr="007B3E19">
        <w:rPr>
          <w:rStyle w:val="HTMLCode"/>
          <w:rFonts w:ascii="Arial" w:hAnsi="Arial" w:cs="Arial"/>
          <w:color w:val="000000"/>
          <w:sz w:val="24"/>
          <w:szCs w:val="24"/>
          <w:bdr w:val="none" w:sz="0" w:space="0" w:color="auto" w:frame="1"/>
        </w:rPr>
        <w:t xml:space="preserve"> </w:t>
      </w:r>
      <w:r w:rsidRPr="007B3E19">
        <w:rPr>
          <w:rStyle w:val="token"/>
          <w:rFonts w:ascii="Arial" w:eastAsiaTheme="majorEastAsia" w:hAnsi="Arial" w:cs="Arial"/>
          <w:color w:val="990055"/>
          <w:sz w:val="24"/>
          <w:szCs w:val="24"/>
          <w:bdr w:val="none" w:sz="0" w:space="0" w:color="auto" w:frame="1"/>
        </w:rPr>
        <w:t>4</w:t>
      </w:r>
      <w:r w:rsidRPr="007B3E19">
        <w:rPr>
          <w:rStyle w:val="token"/>
          <w:rFonts w:ascii="Arial" w:eastAsiaTheme="majorEastAsia" w:hAnsi="Arial" w:cs="Arial"/>
          <w:color w:val="999999"/>
          <w:sz w:val="24"/>
          <w:szCs w:val="24"/>
          <w:bdr w:val="none" w:sz="0" w:space="0" w:color="auto" w:frame="1"/>
        </w:rPr>
        <w:t>,</w:t>
      </w:r>
      <w:r w:rsidRPr="007B3E19">
        <w:rPr>
          <w:rStyle w:val="HTMLCode"/>
          <w:rFonts w:ascii="Arial" w:hAnsi="Arial" w:cs="Arial"/>
          <w:color w:val="000000"/>
          <w:sz w:val="24"/>
          <w:szCs w:val="24"/>
          <w:bdr w:val="none" w:sz="0" w:space="0" w:color="auto" w:frame="1"/>
        </w:rPr>
        <w:t xml:space="preserve"> TXPin </w:t>
      </w:r>
      <w:r w:rsidRPr="007B3E19">
        <w:rPr>
          <w:rStyle w:val="token"/>
          <w:rFonts w:ascii="Arial" w:eastAsiaTheme="majorEastAsia" w:hAnsi="Arial" w:cs="Arial"/>
          <w:color w:val="9A6E3A"/>
          <w:sz w:val="24"/>
          <w:szCs w:val="24"/>
          <w:bdr w:val="none" w:sz="0" w:space="0" w:color="auto" w:frame="1"/>
        </w:rPr>
        <w:t>=</w:t>
      </w:r>
      <w:r w:rsidRPr="007B3E19">
        <w:rPr>
          <w:rStyle w:val="HTMLCode"/>
          <w:rFonts w:ascii="Arial" w:hAnsi="Arial" w:cs="Arial"/>
          <w:color w:val="000000"/>
          <w:sz w:val="24"/>
          <w:szCs w:val="24"/>
          <w:bdr w:val="none" w:sz="0" w:space="0" w:color="auto" w:frame="1"/>
        </w:rPr>
        <w:t xml:space="preserve"> </w:t>
      </w:r>
      <w:r w:rsidRPr="007B3E19">
        <w:rPr>
          <w:rStyle w:val="token"/>
          <w:rFonts w:ascii="Arial" w:eastAsiaTheme="majorEastAsia" w:hAnsi="Arial" w:cs="Arial"/>
          <w:color w:val="990055"/>
          <w:sz w:val="24"/>
          <w:szCs w:val="24"/>
          <w:bdr w:val="none" w:sz="0" w:space="0" w:color="auto" w:frame="1"/>
        </w:rPr>
        <w:t>3</w:t>
      </w:r>
      <w:r w:rsidRPr="007B3E19">
        <w:rPr>
          <w:rStyle w:val="token"/>
          <w:rFonts w:ascii="Arial" w:eastAsiaTheme="majorEastAsia" w:hAnsi="Arial" w:cs="Arial"/>
          <w:color w:val="999999"/>
          <w:sz w:val="24"/>
          <w:szCs w:val="24"/>
          <w:bdr w:val="none" w:sz="0" w:space="0" w:color="auto" w:frame="1"/>
        </w:rPr>
        <w:t>;</w:t>
      </w:r>
    </w:p>
    <w:p w14:paraId="453DA549"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token"/>
          <w:rFonts w:ascii="Arial" w:eastAsiaTheme="majorEastAsia" w:hAnsi="Arial" w:cs="Arial"/>
          <w:color w:val="0077AA"/>
          <w:sz w:val="24"/>
          <w:szCs w:val="24"/>
          <w:bdr w:val="none" w:sz="0" w:space="0" w:color="auto" w:frame="1"/>
        </w:rPr>
        <w:t>static</w:t>
      </w:r>
      <w:r w:rsidRPr="007B3E19">
        <w:rPr>
          <w:rStyle w:val="HTMLCode"/>
          <w:rFonts w:ascii="Arial" w:hAnsi="Arial" w:cs="Arial"/>
          <w:color w:val="000000"/>
          <w:sz w:val="24"/>
          <w:szCs w:val="24"/>
          <w:bdr w:val="none" w:sz="0" w:space="0" w:color="auto" w:frame="1"/>
        </w:rPr>
        <w:t xml:space="preserve"> </w:t>
      </w:r>
      <w:r w:rsidRPr="007B3E19">
        <w:rPr>
          <w:rStyle w:val="token"/>
          <w:rFonts w:ascii="Arial" w:eastAsiaTheme="majorEastAsia" w:hAnsi="Arial" w:cs="Arial"/>
          <w:color w:val="0077AA"/>
          <w:sz w:val="24"/>
          <w:szCs w:val="24"/>
          <w:bdr w:val="none" w:sz="0" w:space="0" w:color="auto" w:frame="1"/>
        </w:rPr>
        <w:t>const</w:t>
      </w:r>
      <w:r w:rsidRPr="007B3E19">
        <w:rPr>
          <w:rStyle w:val="HTMLCode"/>
          <w:rFonts w:ascii="Arial" w:hAnsi="Arial" w:cs="Arial"/>
          <w:color w:val="000000"/>
          <w:sz w:val="24"/>
          <w:szCs w:val="24"/>
          <w:bdr w:val="none" w:sz="0" w:space="0" w:color="auto" w:frame="1"/>
        </w:rPr>
        <w:t xml:space="preserve"> uint32_t GPSBaud </w:t>
      </w:r>
      <w:r w:rsidRPr="007B3E19">
        <w:rPr>
          <w:rStyle w:val="token"/>
          <w:rFonts w:ascii="Arial" w:eastAsiaTheme="majorEastAsia" w:hAnsi="Arial" w:cs="Arial"/>
          <w:color w:val="9A6E3A"/>
          <w:sz w:val="24"/>
          <w:szCs w:val="24"/>
          <w:bdr w:val="none" w:sz="0" w:space="0" w:color="auto" w:frame="1"/>
        </w:rPr>
        <w:t>=</w:t>
      </w:r>
      <w:r w:rsidRPr="007B3E19">
        <w:rPr>
          <w:rStyle w:val="HTMLCode"/>
          <w:rFonts w:ascii="Arial" w:hAnsi="Arial" w:cs="Arial"/>
          <w:color w:val="000000"/>
          <w:sz w:val="24"/>
          <w:szCs w:val="24"/>
          <w:bdr w:val="none" w:sz="0" w:space="0" w:color="auto" w:frame="1"/>
        </w:rPr>
        <w:t xml:space="preserve"> </w:t>
      </w:r>
      <w:r w:rsidRPr="007B3E19">
        <w:rPr>
          <w:rStyle w:val="token"/>
          <w:rFonts w:ascii="Arial" w:eastAsiaTheme="majorEastAsia" w:hAnsi="Arial" w:cs="Arial"/>
          <w:color w:val="990055"/>
          <w:sz w:val="24"/>
          <w:szCs w:val="24"/>
          <w:bdr w:val="none" w:sz="0" w:space="0" w:color="auto" w:frame="1"/>
        </w:rPr>
        <w:t>9600</w:t>
      </w:r>
      <w:r w:rsidRPr="007B3E19">
        <w:rPr>
          <w:rStyle w:val="token"/>
          <w:rFonts w:ascii="Arial" w:eastAsiaTheme="majorEastAsia" w:hAnsi="Arial" w:cs="Arial"/>
          <w:color w:val="999999"/>
          <w:sz w:val="24"/>
          <w:szCs w:val="24"/>
          <w:bdr w:val="none" w:sz="0" w:space="0" w:color="auto" w:frame="1"/>
        </w:rPr>
        <w:t>;</w:t>
      </w:r>
    </w:p>
    <w:p w14:paraId="68FAB1D7"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p>
    <w:p w14:paraId="74857A84"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token"/>
          <w:rFonts w:ascii="Arial" w:eastAsiaTheme="majorEastAsia" w:hAnsi="Arial" w:cs="Arial"/>
          <w:color w:val="708090"/>
          <w:sz w:val="24"/>
          <w:szCs w:val="24"/>
          <w:bdr w:val="none" w:sz="0" w:space="0" w:color="auto" w:frame="1"/>
        </w:rPr>
        <w:t>// The TinyGPS++ object</w:t>
      </w:r>
    </w:p>
    <w:p w14:paraId="3FBA0BFF"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HTMLCode"/>
          <w:rFonts w:ascii="Arial" w:hAnsi="Arial" w:cs="Arial"/>
          <w:color w:val="000000"/>
          <w:sz w:val="24"/>
          <w:szCs w:val="24"/>
          <w:bdr w:val="none" w:sz="0" w:space="0" w:color="auto" w:frame="1"/>
        </w:rPr>
        <w:lastRenderedPageBreak/>
        <w:t>TinyGPSPlus gps</w:t>
      </w:r>
      <w:r w:rsidRPr="007B3E19">
        <w:rPr>
          <w:rStyle w:val="token"/>
          <w:rFonts w:ascii="Arial" w:eastAsiaTheme="majorEastAsia" w:hAnsi="Arial" w:cs="Arial"/>
          <w:color w:val="999999"/>
          <w:sz w:val="24"/>
          <w:szCs w:val="24"/>
          <w:bdr w:val="none" w:sz="0" w:space="0" w:color="auto" w:frame="1"/>
        </w:rPr>
        <w:t>;</w:t>
      </w:r>
    </w:p>
    <w:p w14:paraId="5F6AFACB"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p>
    <w:p w14:paraId="262430B0"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token"/>
          <w:rFonts w:ascii="Arial" w:eastAsiaTheme="majorEastAsia" w:hAnsi="Arial" w:cs="Arial"/>
          <w:color w:val="708090"/>
          <w:sz w:val="24"/>
          <w:szCs w:val="24"/>
          <w:bdr w:val="none" w:sz="0" w:space="0" w:color="auto" w:frame="1"/>
        </w:rPr>
        <w:t>// The serial connection to the GPS device</w:t>
      </w:r>
    </w:p>
    <w:p w14:paraId="556C9BD7"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HTMLCode"/>
          <w:rFonts w:ascii="Arial" w:hAnsi="Arial" w:cs="Arial"/>
          <w:color w:val="000000"/>
          <w:sz w:val="24"/>
          <w:szCs w:val="24"/>
          <w:bdr w:val="none" w:sz="0" w:space="0" w:color="auto" w:frame="1"/>
        </w:rPr>
        <w:t xml:space="preserve">SoftwareSerial </w:t>
      </w:r>
      <w:r w:rsidRPr="007B3E19">
        <w:rPr>
          <w:rStyle w:val="token"/>
          <w:rFonts w:ascii="Arial" w:eastAsiaTheme="majorEastAsia" w:hAnsi="Arial" w:cs="Arial"/>
          <w:color w:val="DD4A68"/>
          <w:sz w:val="24"/>
          <w:szCs w:val="24"/>
          <w:bdr w:val="none" w:sz="0" w:space="0" w:color="auto" w:frame="1"/>
        </w:rPr>
        <w:t>ss</w:t>
      </w:r>
      <w:r w:rsidRPr="007B3E19">
        <w:rPr>
          <w:rStyle w:val="token"/>
          <w:rFonts w:ascii="Arial" w:eastAsiaTheme="majorEastAsia" w:hAnsi="Arial" w:cs="Arial"/>
          <w:color w:val="999999"/>
          <w:sz w:val="24"/>
          <w:szCs w:val="24"/>
          <w:bdr w:val="none" w:sz="0" w:space="0" w:color="auto" w:frame="1"/>
        </w:rPr>
        <w:t>(</w:t>
      </w:r>
      <w:r w:rsidRPr="007B3E19">
        <w:rPr>
          <w:rStyle w:val="HTMLCode"/>
          <w:rFonts w:ascii="Arial" w:hAnsi="Arial" w:cs="Arial"/>
          <w:color w:val="000000"/>
          <w:sz w:val="24"/>
          <w:szCs w:val="24"/>
          <w:bdr w:val="none" w:sz="0" w:space="0" w:color="auto" w:frame="1"/>
        </w:rPr>
        <w:t>RXPin</w:t>
      </w:r>
      <w:r w:rsidRPr="007B3E19">
        <w:rPr>
          <w:rStyle w:val="token"/>
          <w:rFonts w:ascii="Arial" w:eastAsiaTheme="majorEastAsia" w:hAnsi="Arial" w:cs="Arial"/>
          <w:color w:val="999999"/>
          <w:sz w:val="24"/>
          <w:szCs w:val="24"/>
          <w:bdr w:val="none" w:sz="0" w:space="0" w:color="auto" w:frame="1"/>
        </w:rPr>
        <w:t>,</w:t>
      </w:r>
      <w:r w:rsidRPr="007B3E19">
        <w:rPr>
          <w:rStyle w:val="HTMLCode"/>
          <w:rFonts w:ascii="Arial" w:hAnsi="Arial" w:cs="Arial"/>
          <w:color w:val="000000"/>
          <w:sz w:val="24"/>
          <w:szCs w:val="24"/>
          <w:bdr w:val="none" w:sz="0" w:space="0" w:color="auto" w:frame="1"/>
        </w:rPr>
        <w:t xml:space="preserve"> TXPin</w:t>
      </w:r>
      <w:r w:rsidRPr="007B3E19">
        <w:rPr>
          <w:rStyle w:val="token"/>
          <w:rFonts w:ascii="Arial" w:eastAsiaTheme="majorEastAsia" w:hAnsi="Arial" w:cs="Arial"/>
          <w:color w:val="999999"/>
          <w:sz w:val="24"/>
          <w:szCs w:val="24"/>
          <w:bdr w:val="none" w:sz="0" w:space="0" w:color="auto" w:frame="1"/>
        </w:rPr>
        <w:t>);</w:t>
      </w:r>
    </w:p>
    <w:p w14:paraId="42A36105"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p>
    <w:p w14:paraId="10CDD576"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token"/>
          <w:rFonts w:ascii="Arial" w:eastAsiaTheme="majorEastAsia" w:hAnsi="Arial" w:cs="Arial"/>
          <w:color w:val="0077AA"/>
          <w:sz w:val="24"/>
          <w:szCs w:val="24"/>
          <w:bdr w:val="none" w:sz="0" w:space="0" w:color="auto" w:frame="1"/>
        </w:rPr>
        <w:t>void</w:t>
      </w:r>
      <w:r w:rsidRPr="007B3E19">
        <w:rPr>
          <w:rStyle w:val="HTMLCode"/>
          <w:rFonts w:ascii="Arial" w:hAnsi="Arial" w:cs="Arial"/>
          <w:color w:val="000000"/>
          <w:sz w:val="24"/>
          <w:szCs w:val="24"/>
          <w:bdr w:val="none" w:sz="0" w:space="0" w:color="auto" w:frame="1"/>
        </w:rPr>
        <w:t xml:space="preserve"> </w:t>
      </w:r>
      <w:r w:rsidRPr="007B3E19">
        <w:rPr>
          <w:rStyle w:val="token"/>
          <w:rFonts w:ascii="Arial" w:eastAsiaTheme="majorEastAsia" w:hAnsi="Arial" w:cs="Arial"/>
          <w:color w:val="DD4A68"/>
          <w:sz w:val="24"/>
          <w:szCs w:val="24"/>
          <w:bdr w:val="none" w:sz="0" w:space="0" w:color="auto" w:frame="1"/>
        </w:rPr>
        <w:t>setup</w:t>
      </w:r>
      <w:r w:rsidRPr="007B3E19">
        <w:rPr>
          <w:rStyle w:val="token"/>
          <w:rFonts w:ascii="Arial" w:eastAsiaTheme="majorEastAsia" w:hAnsi="Arial" w:cs="Arial"/>
          <w:color w:val="999999"/>
          <w:sz w:val="24"/>
          <w:szCs w:val="24"/>
          <w:bdr w:val="none" w:sz="0" w:space="0" w:color="auto" w:frame="1"/>
        </w:rPr>
        <w:t>(){</w:t>
      </w:r>
    </w:p>
    <w:p w14:paraId="4382BEC6"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HTMLCode"/>
          <w:rFonts w:ascii="Arial" w:hAnsi="Arial" w:cs="Arial"/>
          <w:color w:val="000000"/>
          <w:sz w:val="24"/>
          <w:szCs w:val="24"/>
          <w:bdr w:val="none" w:sz="0" w:space="0" w:color="auto" w:frame="1"/>
        </w:rPr>
        <w:t xml:space="preserve">  Serial</w:t>
      </w:r>
      <w:r w:rsidRPr="007B3E19">
        <w:rPr>
          <w:rStyle w:val="token"/>
          <w:rFonts w:ascii="Arial" w:eastAsiaTheme="majorEastAsia" w:hAnsi="Arial" w:cs="Arial"/>
          <w:color w:val="999999"/>
          <w:sz w:val="24"/>
          <w:szCs w:val="24"/>
          <w:bdr w:val="none" w:sz="0" w:space="0" w:color="auto" w:frame="1"/>
        </w:rPr>
        <w:t>.</w:t>
      </w:r>
      <w:r w:rsidRPr="007B3E19">
        <w:rPr>
          <w:rStyle w:val="token"/>
          <w:rFonts w:ascii="Arial" w:eastAsiaTheme="majorEastAsia" w:hAnsi="Arial" w:cs="Arial"/>
          <w:color w:val="DD4A68"/>
          <w:sz w:val="24"/>
          <w:szCs w:val="24"/>
          <w:bdr w:val="none" w:sz="0" w:space="0" w:color="auto" w:frame="1"/>
        </w:rPr>
        <w:t>begin</w:t>
      </w:r>
      <w:r w:rsidRPr="007B3E19">
        <w:rPr>
          <w:rStyle w:val="token"/>
          <w:rFonts w:ascii="Arial" w:eastAsiaTheme="majorEastAsia" w:hAnsi="Arial" w:cs="Arial"/>
          <w:color w:val="999999"/>
          <w:sz w:val="24"/>
          <w:szCs w:val="24"/>
          <w:bdr w:val="none" w:sz="0" w:space="0" w:color="auto" w:frame="1"/>
        </w:rPr>
        <w:t>(</w:t>
      </w:r>
      <w:r w:rsidRPr="007B3E19">
        <w:rPr>
          <w:rStyle w:val="token"/>
          <w:rFonts w:ascii="Arial" w:eastAsiaTheme="majorEastAsia" w:hAnsi="Arial" w:cs="Arial"/>
          <w:color w:val="990055"/>
          <w:sz w:val="24"/>
          <w:szCs w:val="24"/>
          <w:bdr w:val="none" w:sz="0" w:space="0" w:color="auto" w:frame="1"/>
        </w:rPr>
        <w:t>9600</w:t>
      </w:r>
      <w:r w:rsidRPr="007B3E19">
        <w:rPr>
          <w:rStyle w:val="token"/>
          <w:rFonts w:ascii="Arial" w:eastAsiaTheme="majorEastAsia" w:hAnsi="Arial" w:cs="Arial"/>
          <w:color w:val="999999"/>
          <w:sz w:val="24"/>
          <w:szCs w:val="24"/>
          <w:bdr w:val="none" w:sz="0" w:space="0" w:color="auto" w:frame="1"/>
        </w:rPr>
        <w:t>);</w:t>
      </w:r>
    </w:p>
    <w:p w14:paraId="09DD8088"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HTMLCode"/>
          <w:rFonts w:ascii="Arial" w:hAnsi="Arial" w:cs="Arial"/>
          <w:color w:val="000000"/>
          <w:sz w:val="24"/>
          <w:szCs w:val="24"/>
          <w:bdr w:val="none" w:sz="0" w:space="0" w:color="auto" w:frame="1"/>
        </w:rPr>
        <w:t xml:space="preserve">  ss</w:t>
      </w:r>
      <w:r w:rsidRPr="007B3E19">
        <w:rPr>
          <w:rStyle w:val="token"/>
          <w:rFonts w:ascii="Arial" w:eastAsiaTheme="majorEastAsia" w:hAnsi="Arial" w:cs="Arial"/>
          <w:color w:val="999999"/>
          <w:sz w:val="24"/>
          <w:szCs w:val="24"/>
          <w:bdr w:val="none" w:sz="0" w:space="0" w:color="auto" w:frame="1"/>
        </w:rPr>
        <w:t>.</w:t>
      </w:r>
      <w:r w:rsidRPr="007B3E19">
        <w:rPr>
          <w:rStyle w:val="token"/>
          <w:rFonts w:ascii="Arial" w:eastAsiaTheme="majorEastAsia" w:hAnsi="Arial" w:cs="Arial"/>
          <w:color w:val="DD4A68"/>
          <w:sz w:val="24"/>
          <w:szCs w:val="24"/>
          <w:bdr w:val="none" w:sz="0" w:space="0" w:color="auto" w:frame="1"/>
        </w:rPr>
        <w:t>begin</w:t>
      </w:r>
      <w:r w:rsidRPr="007B3E19">
        <w:rPr>
          <w:rStyle w:val="token"/>
          <w:rFonts w:ascii="Arial" w:eastAsiaTheme="majorEastAsia" w:hAnsi="Arial" w:cs="Arial"/>
          <w:color w:val="999999"/>
          <w:sz w:val="24"/>
          <w:szCs w:val="24"/>
          <w:bdr w:val="none" w:sz="0" w:space="0" w:color="auto" w:frame="1"/>
        </w:rPr>
        <w:t>(</w:t>
      </w:r>
      <w:r w:rsidRPr="007B3E19">
        <w:rPr>
          <w:rStyle w:val="HTMLCode"/>
          <w:rFonts w:ascii="Arial" w:hAnsi="Arial" w:cs="Arial"/>
          <w:color w:val="000000"/>
          <w:sz w:val="24"/>
          <w:szCs w:val="24"/>
          <w:bdr w:val="none" w:sz="0" w:space="0" w:color="auto" w:frame="1"/>
        </w:rPr>
        <w:t>GPSBaud</w:t>
      </w:r>
      <w:r w:rsidRPr="007B3E19">
        <w:rPr>
          <w:rStyle w:val="token"/>
          <w:rFonts w:ascii="Arial" w:eastAsiaTheme="majorEastAsia" w:hAnsi="Arial" w:cs="Arial"/>
          <w:color w:val="999999"/>
          <w:sz w:val="24"/>
          <w:szCs w:val="24"/>
          <w:bdr w:val="none" w:sz="0" w:space="0" w:color="auto" w:frame="1"/>
        </w:rPr>
        <w:t>);</w:t>
      </w:r>
    </w:p>
    <w:p w14:paraId="1198A9A4"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token"/>
          <w:rFonts w:ascii="Arial" w:eastAsiaTheme="majorEastAsia" w:hAnsi="Arial" w:cs="Arial"/>
          <w:color w:val="999999"/>
          <w:sz w:val="24"/>
          <w:szCs w:val="24"/>
          <w:bdr w:val="none" w:sz="0" w:space="0" w:color="auto" w:frame="1"/>
        </w:rPr>
        <w:t>}</w:t>
      </w:r>
    </w:p>
    <w:p w14:paraId="28B0AFF4"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p>
    <w:p w14:paraId="1D5AE009"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token"/>
          <w:rFonts w:ascii="Arial" w:eastAsiaTheme="majorEastAsia" w:hAnsi="Arial" w:cs="Arial"/>
          <w:color w:val="0077AA"/>
          <w:sz w:val="24"/>
          <w:szCs w:val="24"/>
          <w:bdr w:val="none" w:sz="0" w:space="0" w:color="auto" w:frame="1"/>
        </w:rPr>
        <w:t>void</w:t>
      </w:r>
      <w:r w:rsidRPr="007B3E19">
        <w:rPr>
          <w:rStyle w:val="HTMLCode"/>
          <w:rFonts w:ascii="Arial" w:hAnsi="Arial" w:cs="Arial"/>
          <w:color w:val="000000"/>
          <w:sz w:val="24"/>
          <w:szCs w:val="24"/>
          <w:bdr w:val="none" w:sz="0" w:space="0" w:color="auto" w:frame="1"/>
        </w:rPr>
        <w:t xml:space="preserve"> </w:t>
      </w:r>
      <w:r w:rsidRPr="007B3E19">
        <w:rPr>
          <w:rStyle w:val="token"/>
          <w:rFonts w:ascii="Arial" w:eastAsiaTheme="majorEastAsia" w:hAnsi="Arial" w:cs="Arial"/>
          <w:color w:val="DD4A68"/>
          <w:sz w:val="24"/>
          <w:szCs w:val="24"/>
          <w:bdr w:val="none" w:sz="0" w:space="0" w:color="auto" w:frame="1"/>
        </w:rPr>
        <w:t>loop</w:t>
      </w:r>
      <w:r w:rsidRPr="007B3E19">
        <w:rPr>
          <w:rStyle w:val="token"/>
          <w:rFonts w:ascii="Arial" w:eastAsiaTheme="majorEastAsia" w:hAnsi="Arial" w:cs="Arial"/>
          <w:color w:val="999999"/>
          <w:sz w:val="24"/>
          <w:szCs w:val="24"/>
          <w:bdr w:val="none" w:sz="0" w:space="0" w:color="auto" w:frame="1"/>
        </w:rPr>
        <w:t>(){</w:t>
      </w:r>
    </w:p>
    <w:p w14:paraId="42517C2E"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HTMLCode"/>
          <w:rFonts w:ascii="Arial" w:hAnsi="Arial" w:cs="Arial"/>
          <w:color w:val="000000"/>
          <w:sz w:val="24"/>
          <w:szCs w:val="24"/>
          <w:bdr w:val="none" w:sz="0" w:space="0" w:color="auto" w:frame="1"/>
        </w:rPr>
        <w:t xml:space="preserve">  </w:t>
      </w:r>
      <w:r w:rsidRPr="007B3E19">
        <w:rPr>
          <w:rStyle w:val="token"/>
          <w:rFonts w:ascii="Arial" w:eastAsiaTheme="majorEastAsia" w:hAnsi="Arial" w:cs="Arial"/>
          <w:color w:val="708090"/>
          <w:sz w:val="24"/>
          <w:szCs w:val="24"/>
          <w:bdr w:val="none" w:sz="0" w:space="0" w:color="auto" w:frame="1"/>
        </w:rPr>
        <w:t>// This sketch displays information every time a new sentence is correctly encoded.</w:t>
      </w:r>
    </w:p>
    <w:p w14:paraId="4B15D26B"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HTMLCode"/>
          <w:rFonts w:ascii="Arial" w:hAnsi="Arial" w:cs="Arial"/>
          <w:color w:val="000000"/>
          <w:sz w:val="24"/>
          <w:szCs w:val="24"/>
          <w:bdr w:val="none" w:sz="0" w:space="0" w:color="auto" w:frame="1"/>
        </w:rPr>
        <w:t xml:space="preserve">  </w:t>
      </w:r>
      <w:r w:rsidRPr="007B3E19">
        <w:rPr>
          <w:rStyle w:val="token"/>
          <w:rFonts w:ascii="Arial" w:eastAsiaTheme="majorEastAsia" w:hAnsi="Arial" w:cs="Arial"/>
          <w:color w:val="0077AA"/>
          <w:sz w:val="24"/>
          <w:szCs w:val="24"/>
          <w:bdr w:val="none" w:sz="0" w:space="0" w:color="auto" w:frame="1"/>
        </w:rPr>
        <w:t>while</w:t>
      </w:r>
      <w:r w:rsidRPr="007B3E19">
        <w:rPr>
          <w:rStyle w:val="HTMLCode"/>
          <w:rFonts w:ascii="Arial" w:hAnsi="Arial" w:cs="Arial"/>
          <w:color w:val="000000"/>
          <w:sz w:val="24"/>
          <w:szCs w:val="24"/>
          <w:bdr w:val="none" w:sz="0" w:space="0" w:color="auto" w:frame="1"/>
        </w:rPr>
        <w:t xml:space="preserve"> </w:t>
      </w:r>
      <w:r w:rsidRPr="007B3E19">
        <w:rPr>
          <w:rStyle w:val="token"/>
          <w:rFonts w:ascii="Arial" w:eastAsiaTheme="majorEastAsia" w:hAnsi="Arial" w:cs="Arial"/>
          <w:color w:val="999999"/>
          <w:sz w:val="24"/>
          <w:szCs w:val="24"/>
          <w:bdr w:val="none" w:sz="0" w:space="0" w:color="auto" w:frame="1"/>
        </w:rPr>
        <w:t>(</w:t>
      </w:r>
      <w:r w:rsidRPr="007B3E19">
        <w:rPr>
          <w:rStyle w:val="HTMLCode"/>
          <w:rFonts w:ascii="Arial" w:hAnsi="Arial" w:cs="Arial"/>
          <w:color w:val="000000"/>
          <w:sz w:val="24"/>
          <w:szCs w:val="24"/>
          <w:bdr w:val="none" w:sz="0" w:space="0" w:color="auto" w:frame="1"/>
        </w:rPr>
        <w:t>ss</w:t>
      </w:r>
      <w:r w:rsidRPr="007B3E19">
        <w:rPr>
          <w:rStyle w:val="token"/>
          <w:rFonts w:ascii="Arial" w:eastAsiaTheme="majorEastAsia" w:hAnsi="Arial" w:cs="Arial"/>
          <w:color w:val="999999"/>
          <w:sz w:val="24"/>
          <w:szCs w:val="24"/>
          <w:bdr w:val="none" w:sz="0" w:space="0" w:color="auto" w:frame="1"/>
        </w:rPr>
        <w:t>.</w:t>
      </w:r>
      <w:r w:rsidRPr="007B3E19">
        <w:rPr>
          <w:rStyle w:val="token"/>
          <w:rFonts w:ascii="Arial" w:eastAsiaTheme="majorEastAsia" w:hAnsi="Arial" w:cs="Arial"/>
          <w:color w:val="DD4A68"/>
          <w:sz w:val="24"/>
          <w:szCs w:val="24"/>
          <w:bdr w:val="none" w:sz="0" w:space="0" w:color="auto" w:frame="1"/>
        </w:rPr>
        <w:t>available</w:t>
      </w:r>
      <w:r w:rsidRPr="007B3E19">
        <w:rPr>
          <w:rStyle w:val="token"/>
          <w:rFonts w:ascii="Arial" w:eastAsiaTheme="majorEastAsia" w:hAnsi="Arial" w:cs="Arial"/>
          <w:color w:val="999999"/>
          <w:sz w:val="24"/>
          <w:szCs w:val="24"/>
          <w:bdr w:val="none" w:sz="0" w:space="0" w:color="auto" w:frame="1"/>
        </w:rPr>
        <w:t>()</w:t>
      </w:r>
      <w:r w:rsidRPr="007B3E19">
        <w:rPr>
          <w:rStyle w:val="HTMLCode"/>
          <w:rFonts w:ascii="Arial" w:hAnsi="Arial" w:cs="Arial"/>
          <w:color w:val="000000"/>
          <w:sz w:val="24"/>
          <w:szCs w:val="24"/>
          <w:bdr w:val="none" w:sz="0" w:space="0" w:color="auto" w:frame="1"/>
        </w:rPr>
        <w:t xml:space="preserve"> </w:t>
      </w:r>
      <w:r w:rsidRPr="007B3E19">
        <w:rPr>
          <w:rStyle w:val="token"/>
          <w:rFonts w:ascii="Arial" w:eastAsiaTheme="majorEastAsia" w:hAnsi="Arial" w:cs="Arial"/>
          <w:color w:val="9A6E3A"/>
          <w:sz w:val="24"/>
          <w:szCs w:val="24"/>
          <w:bdr w:val="none" w:sz="0" w:space="0" w:color="auto" w:frame="1"/>
        </w:rPr>
        <w:t>&gt;</w:t>
      </w:r>
      <w:r w:rsidRPr="007B3E19">
        <w:rPr>
          <w:rStyle w:val="HTMLCode"/>
          <w:rFonts w:ascii="Arial" w:hAnsi="Arial" w:cs="Arial"/>
          <w:color w:val="000000"/>
          <w:sz w:val="24"/>
          <w:szCs w:val="24"/>
          <w:bdr w:val="none" w:sz="0" w:space="0" w:color="auto" w:frame="1"/>
        </w:rPr>
        <w:t xml:space="preserve"> </w:t>
      </w:r>
      <w:r w:rsidRPr="007B3E19">
        <w:rPr>
          <w:rStyle w:val="token"/>
          <w:rFonts w:ascii="Arial" w:eastAsiaTheme="majorEastAsia" w:hAnsi="Arial" w:cs="Arial"/>
          <w:color w:val="990055"/>
          <w:sz w:val="24"/>
          <w:szCs w:val="24"/>
          <w:bdr w:val="none" w:sz="0" w:space="0" w:color="auto" w:frame="1"/>
        </w:rPr>
        <w:t>0</w:t>
      </w:r>
      <w:r w:rsidRPr="007B3E19">
        <w:rPr>
          <w:rStyle w:val="token"/>
          <w:rFonts w:ascii="Arial" w:eastAsiaTheme="majorEastAsia" w:hAnsi="Arial" w:cs="Arial"/>
          <w:color w:val="999999"/>
          <w:sz w:val="24"/>
          <w:szCs w:val="24"/>
          <w:bdr w:val="none" w:sz="0" w:space="0" w:color="auto" w:frame="1"/>
        </w:rPr>
        <w:t>){</w:t>
      </w:r>
    </w:p>
    <w:p w14:paraId="1F362751"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HTMLCode"/>
          <w:rFonts w:ascii="Arial" w:hAnsi="Arial" w:cs="Arial"/>
          <w:color w:val="000000"/>
          <w:sz w:val="24"/>
          <w:szCs w:val="24"/>
          <w:bdr w:val="none" w:sz="0" w:space="0" w:color="auto" w:frame="1"/>
        </w:rPr>
        <w:t xml:space="preserve">    gps</w:t>
      </w:r>
      <w:r w:rsidRPr="007B3E19">
        <w:rPr>
          <w:rStyle w:val="token"/>
          <w:rFonts w:ascii="Arial" w:eastAsiaTheme="majorEastAsia" w:hAnsi="Arial" w:cs="Arial"/>
          <w:color w:val="999999"/>
          <w:sz w:val="24"/>
          <w:szCs w:val="24"/>
          <w:bdr w:val="none" w:sz="0" w:space="0" w:color="auto" w:frame="1"/>
        </w:rPr>
        <w:t>.</w:t>
      </w:r>
      <w:r w:rsidRPr="007B3E19">
        <w:rPr>
          <w:rStyle w:val="token"/>
          <w:rFonts w:ascii="Arial" w:eastAsiaTheme="majorEastAsia" w:hAnsi="Arial" w:cs="Arial"/>
          <w:color w:val="DD4A68"/>
          <w:sz w:val="24"/>
          <w:szCs w:val="24"/>
          <w:bdr w:val="none" w:sz="0" w:space="0" w:color="auto" w:frame="1"/>
        </w:rPr>
        <w:t>encode</w:t>
      </w:r>
      <w:r w:rsidRPr="007B3E19">
        <w:rPr>
          <w:rStyle w:val="token"/>
          <w:rFonts w:ascii="Arial" w:eastAsiaTheme="majorEastAsia" w:hAnsi="Arial" w:cs="Arial"/>
          <w:color w:val="999999"/>
          <w:sz w:val="24"/>
          <w:szCs w:val="24"/>
          <w:bdr w:val="none" w:sz="0" w:space="0" w:color="auto" w:frame="1"/>
        </w:rPr>
        <w:t>(</w:t>
      </w:r>
      <w:r w:rsidRPr="007B3E19">
        <w:rPr>
          <w:rStyle w:val="HTMLCode"/>
          <w:rFonts w:ascii="Arial" w:hAnsi="Arial" w:cs="Arial"/>
          <w:color w:val="000000"/>
          <w:sz w:val="24"/>
          <w:szCs w:val="24"/>
          <w:bdr w:val="none" w:sz="0" w:space="0" w:color="auto" w:frame="1"/>
        </w:rPr>
        <w:t>ss</w:t>
      </w:r>
      <w:r w:rsidRPr="007B3E19">
        <w:rPr>
          <w:rStyle w:val="token"/>
          <w:rFonts w:ascii="Arial" w:eastAsiaTheme="majorEastAsia" w:hAnsi="Arial" w:cs="Arial"/>
          <w:color w:val="999999"/>
          <w:sz w:val="24"/>
          <w:szCs w:val="24"/>
          <w:bdr w:val="none" w:sz="0" w:space="0" w:color="auto" w:frame="1"/>
        </w:rPr>
        <w:t>.</w:t>
      </w:r>
      <w:r w:rsidRPr="007B3E19">
        <w:rPr>
          <w:rStyle w:val="token"/>
          <w:rFonts w:ascii="Arial" w:eastAsiaTheme="majorEastAsia" w:hAnsi="Arial" w:cs="Arial"/>
          <w:color w:val="DD4A68"/>
          <w:sz w:val="24"/>
          <w:szCs w:val="24"/>
          <w:bdr w:val="none" w:sz="0" w:space="0" w:color="auto" w:frame="1"/>
        </w:rPr>
        <w:t>read</w:t>
      </w:r>
      <w:r w:rsidRPr="007B3E19">
        <w:rPr>
          <w:rStyle w:val="token"/>
          <w:rFonts w:ascii="Arial" w:eastAsiaTheme="majorEastAsia" w:hAnsi="Arial" w:cs="Arial"/>
          <w:color w:val="999999"/>
          <w:sz w:val="24"/>
          <w:szCs w:val="24"/>
          <w:bdr w:val="none" w:sz="0" w:space="0" w:color="auto" w:frame="1"/>
        </w:rPr>
        <w:t>());</w:t>
      </w:r>
    </w:p>
    <w:p w14:paraId="7B8F1D19"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HTMLCode"/>
          <w:rFonts w:ascii="Arial" w:hAnsi="Arial" w:cs="Arial"/>
          <w:color w:val="000000"/>
          <w:sz w:val="24"/>
          <w:szCs w:val="24"/>
          <w:bdr w:val="none" w:sz="0" w:space="0" w:color="auto" w:frame="1"/>
        </w:rPr>
        <w:t xml:space="preserve">    </w:t>
      </w:r>
      <w:r w:rsidRPr="007B3E19">
        <w:rPr>
          <w:rStyle w:val="token"/>
          <w:rFonts w:ascii="Arial" w:eastAsiaTheme="majorEastAsia" w:hAnsi="Arial" w:cs="Arial"/>
          <w:color w:val="0077AA"/>
          <w:sz w:val="24"/>
          <w:szCs w:val="24"/>
          <w:bdr w:val="none" w:sz="0" w:space="0" w:color="auto" w:frame="1"/>
        </w:rPr>
        <w:t>if</w:t>
      </w:r>
      <w:r w:rsidRPr="007B3E19">
        <w:rPr>
          <w:rStyle w:val="HTMLCode"/>
          <w:rFonts w:ascii="Arial" w:hAnsi="Arial" w:cs="Arial"/>
          <w:color w:val="000000"/>
          <w:sz w:val="24"/>
          <w:szCs w:val="24"/>
          <w:bdr w:val="none" w:sz="0" w:space="0" w:color="auto" w:frame="1"/>
        </w:rPr>
        <w:t xml:space="preserve"> </w:t>
      </w:r>
      <w:r w:rsidRPr="007B3E19">
        <w:rPr>
          <w:rStyle w:val="token"/>
          <w:rFonts w:ascii="Arial" w:eastAsiaTheme="majorEastAsia" w:hAnsi="Arial" w:cs="Arial"/>
          <w:color w:val="999999"/>
          <w:sz w:val="24"/>
          <w:szCs w:val="24"/>
          <w:bdr w:val="none" w:sz="0" w:space="0" w:color="auto" w:frame="1"/>
        </w:rPr>
        <w:t>(</w:t>
      </w:r>
      <w:r w:rsidRPr="007B3E19">
        <w:rPr>
          <w:rStyle w:val="HTMLCode"/>
          <w:rFonts w:ascii="Arial" w:hAnsi="Arial" w:cs="Arial"/>
          <w:color w:val="000000"/>
          <w:sz w:val="24"/>
          <w:szCs w:val="24"/>
          <w:bdr w:val="none" w:sz="0" w:space="0" w:color="auto" w:frame="1"/>
        </w:rPr>
        <w:t>gps</w:t>
      </w:r>
      <w:r w:rsidRPr="007B3E19">
        <w:rPr>
          <w:rStyle w:val="token"/>
          <w:rFonts w:ascii="Arial" w:eastAsiaTheme="majorEastAsia" w:hAnsi="Arial" w:cs="Arial"/>
          <w:color w:val="999999"/>
          <w:sz w:val="24"/>
          <w:szCs w:val="24"/>
          <w:bdr w:val="none" w:sz="0" w:space="0" w:color="auto" w:frame="1"/>
        </w:rPr>
        <w:t>.</w:t>
      </w:r>
      <w:r w:rsidRPr="007B3E19">
        <w:rPr>
          <w:rStyle w:val="HTMLCode"/>
          <w:rFonts w:ascii="Arial" w:hAnsi="Arial" w:cs="Arial"/>
          <w:color w:val="000000"/>
          <w:sz w:val="24"/>
          <w:szCs w:val="24"/>
          <w:bdr w:val="none" w:sz="0" w:space="0" w:color="auto" w:frame="1"/>
        </w:rPr>
        <w:t>location</w:t>
      </w:r>
      <w:r w:rsidRPr="007B3E19">
        <w:rPr>
          <w:rStyle w:val="token"/>
          <w:rFonts w:ascii="Arial" w:eastAsiaTheme="majorEastAsia" w:hAnsi="Arial" w:cs="Arial"/>
          <w:color w:val="999999"/>
          <w:sz w:val="24"/>
          <w:szCs w:val="24"/>
          <w:bdr w:val="none" w:sz="0" w:space="0" w:color="auto" w:frame="1"/>
        </w:rPr>
        <w:t>.</w:t>
      </w:r>
      <w:r w:rsidRPr="007B3E19">
        <w:rPr>
          <w:rStyle w:val="token"/>
          <w:rFonts w:ascii="Arial" w:eastAsiaTheme="majorEastAsia" w:hAnsi="Arial" w:cs="Arial"/>
          <w:color w:val="DD4A68"/>
          <w:sz w:val="24"/>
          <w:szCs w:val="24"/>
          <w:bdr w:val="none" w:sz="0" w:space="0" w:color="auto" w:frame="1"/>
        </w:rPr>
        <w:t>isUpdated</w:t>
      </w:r>
      <w:r w:rsidRPr="007B3E19">
        <w:rPr>
          <w:rStyle w:val="token"/>
          <w:rFonts w:ascii="Arial" w:eastAsiaTheme="majorEastAsia" w:hAnsi="Arial" w:cs="Arial"/>
          <w:color w:val="999999"/>
          <w:sz w:val="24"/>
          <w:szCs w:val="24"/>
          <w:bdr w:val="none" w:sz="0" w:space="0" w:color="auto" w:frame="1"/>
        </w:rPr>
        <w:t>()){</w:t>
      </w:r>
    </w:p>
    <w:p w14:paraId="3C5C3DA5"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HTMLCode"/>
          <w:rFonts w:ascii="Arial" w:hAnsi="Arial" w:cs="Arial"/>
          <w:color w:val="000000"/>
          <w:sz w:val="24"/>
          <w:szCs w:val="24"/>
          <w:bdr w:val="none" w:sz="0" w:space="0" w:color="auto" w:frame="1"/>
        </w:rPr>
        <w:t xml:space="preserve">      Serial</w:t>
      </w:r>
      <w:r w:rsidRPr="007B3E19">
        <w:rPr>
          <w:rStyle w:val="token"/>
          <w:rFonts w:ascii="Arial" w:eastAsiaTheme="majorEastAsia" w:hAnsi="Arial" w:cs="Arial"/>
          <w:color w:val="999999"/>
          <w:sz w:val="24"/>
          <w:szCs w:val="24"/>
          <w:bdr w:val="none" w:sz="0" w:space="0" w:color="auto" w:frame="1"/>
        </w:rPr>
        <w:t>.</w:t>
      </w:r>
      <w:r w:rsidRPr="007B3E19">
        <w:rPr>
          <w:rStyle w:val="token"/>
          <w:rFonts w:ascii="Arial" w:eastAsiaTheme="majorEastAsia" w:hAnsi="Arial" w:cs="Arial"/>
          <w:color w:val="DD4A68"/>
          <w:sz w:val="24"/>
          <w:szCs w:val="24"/>
          <w:bdr w:val="none" w:sz="0" w:space="0" w:color="auto" w:frame="1"/>
        </w:rPr>
        <w:t>print</w:t>
      </w:r>
      <w:r w:rsidRPr="007B3E19">
        <w:rPr>
          <w:rStyle w:val="token"/>
          <w:rFonts w:ascii="Arial" w:eastAsiaTheme="majorEastAsia" w:hAnsi="Arial" w:cs="Arial"/>
          <w:color w:val="999999"/>
          <w:sz w:val="24"/>
          <w:szCs w:val="24"/>
          <w:bdr w:val="none" w:sz="0" w:space="0" w:color="auto" w:frame="1"/>
        </w:rPr>
        <w:t>(</w:t>
      </w:r>
      <w:r w:rsidRPr="007B3E19">
        <w:rPr>
          <w:rStyle w:val="token"/>
          <w:rFonts w:ascii="Arial" w:eastAsiaTheme="majorEastAsia" w:hAnsi="Arial" w:cs="Arial"/>
          <w:color w:val="669900"/>
          <w:sz w:val="24"/>
          <w:szCs w:val="24"/>
          <w:bdr w:val="none" w:sz="0" w:space="0" w:color="auto" w:frame="1"/>
        </w:rPr>
        <w:t>"Latitude= "</w:t>
      </w:r>
      <w:r w:rsidRPr="007B3E19">
        <w:rPr>
          <w:rStyle w:val="token"/>
          <w:rFonts w:ascii="Arial" w:eastAsiaTheme="majorEastAsia" w:hAnsi="Arial" w:cs="Arial"/>
          <w:color w:val="999999"/>
          <w:sz w:val="24"/>
          <w:szCs w:val="24"/>
          <w:bdr w:val="none" w:sz="0" w:space="0" w:color="auto" w:frame="1"/>
        </w:rPr>
        <w:t>);</w:t>
      </w:r>
      <w:r w:rsidRPr="007B3E19">
        <w:rPr>
          <w:rStyle w:val="HTMLCode"/>
          <w:rFonts w:ascii="Arial" w:hAnsi="Arial" w:cs="Arial"/>
          <w:color w:val="000000"/>
          <w:sz w:val="24"/>
          <w:szCs w:val="24"/>
          <w:bdr w:val="none" w:sz="0" w:space="0" w:color="auto" w:frame="1"/>
        </w:rPr>
        <w:t xml:space="preserve"> </w:t>
      </w:r>
    </w:p>
    <w:p w14:paraId="39B5BCA2"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HTMLCode"/>
          <w:rFonts w:ascii="Arial" w:hAnsi="Arial" w:cs="Arial"/>
          <w:color w:val="000000"/>
          <w:sz w:val="24"/>
          <w:szCs w:val="24"/>
          <w:bdr w:val="none" w:sz="0" w:space="0" w:color="auto" w:frame="1"/>
        </w:rPr>
        <w:t xml:space="preserve">      Serial</w:t>
      </w:r>
      <w:r w:rsidRPr="007B3E19">
        <w:rPr>
          <w:rStyle w:val="token"/>
          <w:rFonts w:ascii="Arial" w:eastAsiaTheme="majorEastAsia" w:hAnsi="Arial" w:cs="Arial"/>
          <w:color w:val="999999"/>
          <w:sz w:val="24"/>
          <w:szCs w:val="24"/>
          <w:bdr w:val="none" w:sz="0" w:space="0" w:color="auto" w:frame="1"/>
        </w:rPr>
        <w:t>.</w:t>
      </w:r>
      <w:r w:rsidRPr="007B3E19">
        <w:rPr>
          <w:rStyle w:val="token"/>
          <w:rFonts w:ascii="Arial" w:eastAsiaTheme="majorEastAsia" w:hAnsi="Arial" w:cs="Arial"/>
          <w:color w:val="DD4A68"/>
          <w:sz w:val="24"/>
          <w:szCs w:val="24"/>
          <w:bdr w:val="none" w:sz="0" w:space="0" w:color="auto" w:frame="1"/>
        </w:rPr>
        <w:t>print</w:t>
      </w:r>
      <w:r w:rsidRPr="007B3E19">
        <w:rPr>
          <w:rStyle w:val="token"/>
          <w:rFonts w:ascii="Arial" w:eastAsiaTheme="majorEastAsia" w:hAnsi="Arial" w:cs="Arial"/>
          <w:color w:val="999999"/>
          <w:sz w:val="24"/>
          <w:szCs w:val="24"/>
          <w:bdr w:val="none" w:sz="0" w:space="0" w:color="auto" w:frame="1"/>
        </w:rPr>
        <w:t>(</w:t>
      </w:r>
      <w:r w:rsidRPr="007B3E19">
        <w:rPr>
          <w:rStyle w:val="HTMLCode"/>
          <w:rFonts w:ascii="Arial" w:hAnsi="Arial" w:cs="Arial"/>
          <w:color w:val="000000"/>
          <w:sz w:val="24"/>
          <w:szCs w:val="24"/>
          <w:bdr w:val="none" w:sz="0" w:space="0" w:color="auto" w:frame="1"/>
        </w:rPr>
        <w:t>gps</w:t>
      </w:r>
      <w:r w:rsidRPr="007B3E19">
        <w:rPr>
          <w:rStyle w:val="token"/>
          <w:rFonts w:ascii="Arial" w:eastAsiaTheme="majorEastAsia" w:hAnsi="Arial" w:cs="Arial"/>
          <w:color w:val="999999"/>
          <w:sz w:val="24"/>
          <w:szCs w:val="24"/>
          <w:bdr w:val="none" w:sz="0" w:space="0" w:color="auto" w:frame="1"/>
        </w:rPr>
        <w:t>.</w:t>
      </w:r>
      <w:r w:rsidRPr="007B3E19">
        <w:rPr>
          <w:rStyle w:val="HTMLCode"/>
          <w:rFonts w:ascii="Arial" w:hAnsi="Arial" w:cs="Arial"/>
          <w:color w:val="000000"/>
          <w:sz w:val="24"/>
          <w:szCs w:val="24"/>
          <w:bdr w:val="none" w:sz="0" w:space="0" w:color="auto" w:frame="1"/>
        </w:rPr>
        <w:t>location</w:t>
      </w:r>
      <w:r w:rsidRPr="007B3E19">
        <w:rPr>
          <w:rStyle w:val="token"/>
          <w:rFonts w:ascii="Arial" w:eastAsiaTheme="majorEastAsia" w:hAnsi="Arial" w:cs="Arial"/>
          <w:color w:val="999999"/>
          <w:sz w:val="24"/>
          <w:szCs w:val="24"/>
          <w:bdr w:val="none" w:sz="0" w:space="0" w:color="auto" w:frame="1"/>
        </w:rPr>
        <w:t>.</w:t>
      </w:r>
      <w:r w:rsidRPr="007B3E19">
        <w:rPr>
          <w:rStyle w:val="token"/>
          <w:rFonts w:ascii="Arial" w:eastAsiaTheme="majorEastAsia" w:hAnsi="Arial" w:cs="Arial"/>
          <w:color w:val="DD4A68"/>
          <w:sz w:val="24"/>
          <w:szCs w:val="24"/>
          <w:bdr w:val="none" w:sz="0" w:space="0" w:color="auto" w:frame="1"/>
        </w:rPr>
        <w:t>lat</w:t>
      </w:r>
      <w:r w:rsidRPr="007B3E19">
        <w:rPr>
          <w:rStyle w:val="token"/>
          <w:rFonts w:ascii="Arial" w:eastAsiaTheme="majorEastAsia" w:hAnsi="Arial" w:cs="Arial"/>
          <w:color w:val="999999"/>
          <w:sz w:val="24"/>
          <w:szCs w:val="24"/>
          <w:bdr w:val="none" w:sz="0" w:space="0" w:color="auto" w:frame="1"/>
        </w:rPr>
        <w:t>(),</w:t>
      </w:r>
      <w:r w:rsidRPr="007B3E19">
        <w:rPr>
          <w:rStyle w:val="HTMLCode"/>
          <w:rFonts w:ascii="Arial" w:hAnsi="Arial" w:cs="Arial"/>
          <w:color w:val="000000"/>
          <w:sz w:val="24"/>
          <w:szCs w:val="24"/>
          <w:bdr w:val="none" w:sz="0" w:space="0" w:color="auto" w:frame="1"/>
        </w:rPr>
        <w:t xml:space="preserve"> </w:t>
      </w:r>
      <w:r w:rsidRPr="007B3E19">
        <w:rPr>
          <w:rStyle w:val="token"/>
          <w:rFonts w:ascii="Arial" w:eastAsiaTheme="majorEastAsia" w:hAnsi="Arial" w:cs="Arial"/>
          <w:color w:val="990055"/>
          <w:sz w:val="24"/>
          <w:szCs w:val="24"/>
          <w:bdr w:val="none" w:sz="0" w:space="0" w:color="auto" w:frame="1"/>
        </w:rPr>
        <w:t>6</w:t>
      </w:r>
      <w:r w:rsidRPr="007B3E19">
        <w:rPr>
          <w:rStyle w:val="token"/>
          <w:rFonts w:ascii="Arial" w:eastAsiaTheme="majorEastAsia" w:hAnsi="Arial" w:cs="Arial"/>
          <w:color w:val="999999"/>
          <w:sz w:val="24"/>
          <w:szCs w:val="24"/>
          <w:bdr w:val="none" w:sz="0" w:space="0" w:color="auto" w:frame="1"/>
        </w:rPr>
        <w:t>);</w:t>
      </w:r>
    </w:p>
    <w:p w14:paraId="0C125697"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HTMLCode"/>
          <w:rFonts w:ascii="Arial" w:hAnsi="Arial" w:cs="Arial"/>
          <w:color w:val="000000"/>
          <w:sz w:val="24"/>
          <w:szCs w:val="24"/>
          <w:bdr w:val="none" w:sz="0" w:space="0" w:color="auto" w:frame="1"/>
        </w:rPr>
        <w:t xml:space="preserve">      Serial</w:t>
      </w:r>
      <w:r w:rsidRPr="007B3E19">
        <w:rPr>
          <w:rStyle w:val="token"/>
          <w:rFonts w:ascii="Arial" w:eastAsiaTheme="majorEastAsia" w:hAnsi="Arial" w:cs="Arial"/>
          <w:color w:val="999999"/>
          <w:sz w:val="24"/>
          <w:szCs w:val="24"/>
          <w:bdr w:val="none" w:sz="0" w:space="0" w:color="auto" w:frame="1"/>
        </w:rPr>
        <w:t>.</w:t>
      </w:r>
      <w:r w:rsidRPr="007B3E19">
        <w:rPr>
          <w:rStyle w:val="token"/>
          <w:rFonts w:ascii="Arial" w:eastAsiaTheme="majorEastAsia" w:hAnsi="Arial" w:cs="Arial"/>
          <w:color w:val="DD4A68"/>
          <w:sz w:val="24"/>
          <w:szCs w:val="24"/>
          <w:bdr w:val="none" w:sz="0" w:space="0" w:color="auto" w:frame="1"/>
        </w:rPr>
        <w:t>print</w:t>
      </w:r>
      <w:r w:rsidRPr="007B3E19">
        <w:rPr>
          <w:rStyle w:val="token"/>
          <w:rFonts w:ascii="Arial" w:eastAsiaTheme="majorEastAsia" w:hAnsi="Arial" w:cs="Arial"/>
          <w:color w:val="999999"/>
          <w:sz w:val="24"/>
          <w:szCs w:val="24"/>
          <w:bdr w:val="none" w:sz="0" w:space="0" w:color="auto" w:frame="1"/>
        </w:rPr>
        <w:t>(</w:t>
      </w:r>
      <w:r w:rsidRPr="007B3E19">
        <w:rPr>
          <w:rStyle w:val="token"/>
          <w:rFonts w:ascii="Arial" w:eastAsiaTheme="majorEastAsia" w:hAnsi="Arial" w:cs="Arial"/>
          <w:color w:val="669900"/>
          <w:sz w:val="24"/>
          <w:szCs w:val="24"/>
          <w:bdr w:val="none" w:sz="0" w:space="0" w:color="auto" w:frame="1"/>
        </w:rPr>
        <w:t>" Longitude= "</w:t>
      </w:r>
      <w:r w:rsidRPr="007B3E19">
        <w:rPr>
          <w:rStyle w:val="token"/>
          <w:rFonts w:ascii="Arial" w:eastAsiaTheme="majorEastAsia" w:hAnsi="Arial" w:cs="Arial"/>
          <w:color w:val="999999"/>
          <w:sz w:val="24"/>
          <w:szCs w:val="24"/>
          <w:bdr w:val="none" w:sz="0" w:space="0" w:color="auto" w:frame="1"/>
        </w:rPr>
        <w:t>);</w:t>
      </w:r>
      <w:r w:rsidRPr="007B3E19">
        <w:rPr>
          <w:rStyle w:val="HTMLCode"/>
          <w:rFonts w:ascii="Arial" w:hAnsi="Arial" w:cs="Arial"/>
          <w:color w:val="000000"/>
          <w:sz w:val="24"/>
          <w:szCs w:val="24"/>
          <w:bdr w:val="none" w:sz="0" w:space="0" w:color="auto" w:frame="1"/>
        </w:rPr>
        <w:t xml:space="preserve"> </w:t>
      </w:r>
    </w:p>
    <w:p w14:paraId="36909A20"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HTMLCode"/>
          <w:rFonts w:ascii="Arial" w:hAnsi="Arial" w:cs="Arial"/>
          <w:color w:val="000000"/>
          <w:sz w:val="24"/>
          <w:szCs w:val="24"/>
          <w:bdr w:val="none" w:sz="0" w:space="0" w:color="auto" w:frame="1"/>
        </w:rPr>
        <w:t xml:space="preserve">      Serial</w:t>
      </w:r>
      <w:r w:rsidRPr="007B3E19">
        <w:rPr>
          <w:rStyle w:val="token"/>
          <w:rFonts w:ascii="Arial" w:eastAsiaTheme="majorEastAsia" w:hAnsi="Arial" w:cs="Arial"/>
          <w:color w:val="999999"/>
          <w:sz w:val="24"/>
          <w:szCs w:val="24"/>
          <w:bdr w:val="none" w:sz="0" w:space="0" w:color="auto" w:frame="1"/>
        </w:rPr>
        <w:t>.</w:t>
      </w:r>
      <w:r w:rsidRPr="007B3E19">
        <w:rPr>
          <w:rStyle w:val="token"/>
          <w:rFonts w:ascii="Arial" w:eastAsiaTheme="majorEastAsia" w:hAnsi="Arial" w:cs="Arial"/>
          <w:color w:val="DD4A68"/>
          <w:sz w:val="24"/>
          <w:szCs w:val="24"/>
          <w:bdr w:val="none" w:sz="0" w:space="0" w:color="auto" w:frame="1"/>
        </w:rPr>
        <w:t>println</w:t>
      </w:r>
      <w:r w:rsidRPr="007B3E19">
        <w:rPr>
          <w:rStyle w:val="token"/>
          <w:rFonts w:ascii="Arial" w:eastAsiaTheme="majorEastAsia" w:hAnsi="Arial" w:cs="Arial"/>
          <w:color w:val="999999"/>
          <w:sz w:val="24"/>
          <w:szCs w:val="24"/>
          <w:bdr w:val="none" w:sz="0" w:space="0" w:color="auto" w:frame="1"/>
        </w:rPr>
        <w:t>(</w:t>
      </w:r>
      <w:r w:rsidRPr="007B3E19">
        <w:rPr>
          <w:rStyle w:val="HTMLCode"/>
          <w:rFonts w:ascii="Arial" w:hAnsi="Arial" w:cs="Arial"/>
          <w:color w:val="000000"/>
          <w:sz w:val="24"/>
          <w:szCs w:val="24"/>
          <w:bdr w:val="none" w:sz="0" w:space="0" w:color="auto" w:frame="1"/>
        </w:rPr>
        <w:t>gps</w:t>
      </w:r>
      <w:r w:rsidRPr="007B3E19">
        <w:rPr>
          <w:rStyle w:val="token"/>
          <w:rFonts w:ascii="Arial" w:eastAsiaTheme="majorEastAsia" w:hAnsi="Arial" w:cs="Arial"/>
          <w:color w:val="999999"/>
          <w:sz w:val="24"/>
          <w:szCs w:val="24"/>
          <w:bdr w:val="none" w:sz="0" w:space="0" w:color="auto" w:frame="1"/>
        </w:rPr>
        <w:t>.</w:t>
      </w:r>
      <w:r w:rsidRPr="007B3E19">
        <w:rPr>
          <w:rStyle w:val="HTMLCode"/>
          <w:rFonts w:ascii="Arial" w:hAnsi="Arial" w:cs="Arial"/>
          <w:color w:val="000000"/>
          <w:sz w:val="24"/>
          <w:szCs w:val="24"/>
          <w:bdr w:val="none" w:sz="0" w:space="0" w:color="auto" w:frame="1"/>
        </w:rPr>
        <w:t>location</w:t>
      </w:r>
      <w:r w:rsidRPr="007B3E19">
        <w:rPr>
          <w:rStyle w:val="token"/>
          <w:rFonts w:ascii="Arial" w:eastAsiaTheme="majorEastAsia" w:hAnsi="Arial" w:cs="Arial"/>
          <w:color w:val="999999"/>
          <w:sz w:val="24"/>
          <w:szCs w:val="24"/>
          <w:bdr w:val="none" w:sz="0" w:space="0" w:color="auto" w:frame="1"/>
        </w:rPr>
        <w:t>.</w:t>
      </w:r>
      <w:r w:rsidRPr="007B3E19">
        <w:rPr>
          <w:rStyle w:val="token"/>
          <w:rFonts w:ascii="Arial" w:eastAsiaTheme="majorEastAsia" w:hAnsi="Arial" w:cs="Arial"/>
          <w:color w:val="DD4A68"/>
          <w:sz w:val="24"/>
          <w:szCs w:val="24"/>
          <w:bdr w:val="none" w:sz="0" w:space="0" w:color="auto" w:frame="1"/>
        </w:rPr>
        <w:t>lng</w:t>
      </w:r>
      <w:r w:rsidRPr="007B3E19">
        <w:rPr>
          <w:rStyle w:val="token"/>
          <w:rFonts w:ascii="Arial" w:eastAsiaTheme="majorEastAsia" w:hAnsi="Arial" w:cs="Arial"/>
          <w:color w:val="999999"/>
          <w:sz w:val="24"/>
          <w:szCs w:val="24"/>
          <w:bdr w:val="none" w:sz="0" w:space="0" w:color="auto" w:frame="1"/>
        </w:rPr>
        <w:t>(),</w:t>
      </w:r>
      <w:r w:rsidRPr="007B3E19">
        <w:rPr>
          <w:rStyle w:val="HTMLCode"/>
          <w:rFonts w:ascii="Arial" w:hAnsi="Arial" w:cs="Arial"/>
          <w:color w:val="000000"/>
          <w:sz w:val="24"/>
          <w:szCs w:val="24"/>
          <w:bdr w:val="none" w:sz="0" w:space="0" w:color="auto" w:frame="1"/>
        </w:rPr>
        <w:t xml:space="preserve"> </w:t>
      </w:r>
      <w:r w:rsidRPr="007B3E19">
        <w:rPr>
          <w:rStyle w:val="token"/>
          <w:rFonts w:ascii="Arial" w:eastAsiaTheme="majorEastAsia" w:hAnsi="Arial" w:cs="Arial"/>
          <w:color w:val="990055"/>
          <w:sz w:val="24"/>
          <w:szCs w:val="24"/>
          <w:bdr w:val="none" w:sz="0" w:space="0" w:color="auto" w:frame="1"/>
        </w:rPr>
        <w:t>6</w:t>
      </w:r>
      <w:r w:rsidRPr="007B3E19">
        <w:rPr>
          <w:rStyle w:val="token"/>
          <w:rFonts w:ascii="Arial" w:eastAsiaTheme="majorEastAsia" w:hAnsi="Arial" w:cs="Arial"/>
          <w:color w:val="999999"/>
          <w:sz w:val="24"/>
          <w:szCs w:val="24"/>
          <w:bdr w:val="none" w:sz="0" w:space="0" w:color="auto" w:frame="1"/>
        </w:rPr>
        <w:t>);</w:t>
      </w:r>
    </w:p>
    <w:p w14:paraId="64758B19"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HTMLCode"/>
          <w:rFonts w:ascii="Arial" w:hAnsi="Arial" w:cs="Arial"/>
          <w:color w:val="000000"/>
          <w:sz w:val="24"/>
          <w:szCs w:val="24"/>
          <w:bdr w:val="none" w:sz="0" w:space="0" w:color="auto" w:frame="1"/>
        </w:rPr>
        <w:t xml:space="preserve">    </w:t>
      </w:r>
      <w:r w:rsidRPr="007B3E19">
        <w:rPr>
          <w:rStyle w:val="token"/>
          <w:rFonts w:ascii="Arial" w:eastAsiaTheme="majorEastAsia" w:hAnsi="Arial" w:cs="Arial"/>
          <w:color w:val="999999"/>
          <w:sz w:val="24"/>
          <w:szCs w:val="24"/>
          <w:bdr w:val="none" w:sz="0" w:space="0" w:color="auto" w:frame="1"/>
        </w:rPr>
        <w:t>}</w:t>
      </w:r>
    </w:p>
    <w:p w14:paraId="0C66373F" w14:textId="77777777" w:rsidR="00A35493" w:rsidRPr="007B3E19" w:rsidRDefault="00A35493" w:rsidP="00A35493">
      <w:pPr>
        <w:pStyle w:val="HTMLPreformatted"/>
        <w:shd w:val="clear" w:color="auto" w:fill="F5F2F0"/>
        <w:rPr>
          <w:rStyle w:val="HTMLCode"/>
          <w:rFonts w:ascii="Arial" w:hAnsi="Arial" w:cs="Arial"/>
          <w:color w:val="000000"/>
          <w:sz w:val="24"/>
          <w:szCs w:val="24"/>
          <w:bdr w:val="none" w:sz="0" w:space="0" w:color="auto" w:frame="1"/>
        </w:rPr>
      </w:pPr>
      <w:r w:rsidRPr="007B3E19">
        <w:rPr>
          <w:rStyle w:val="HTMLCode"/>
          <w:rFonts w:ascii="Arial" w:hAnsi="Arial" w:cs="Arial"/>
          <w:color w:val="000000"/>
          <w:sz w:val="24"/>
          <w:szCs w:val="24"/>
          <w:bdr w:val="none" w:sz="0" w:space="0" w:color="auto" w:frame="1"/>
        </w:rPr>
        <w:t xml:space="preserve">  </w:t>
      </w:r>
      <w:r w:rsidRPr="007B3E19">
        <w:rPr>
          <w:rStyle w:val="token"/>
          <w:rFonts w:ascii="Arial" w:eastAsiaTheme="majorEastAsia" w:hAnsi="Arial" w:cs="Arial"/>
          <w:color w:val="999999"/>
          <w:sz w:val="24"/>
          <w:szCs w:val="24"/>
          <w:bdr w:val="none" w:sz="0" w:space="0" w:color="auto" w:frame="1"/>
        </w:rPr>
        <w:t>}</w:t>
      </w:r>
    </w:p>
    <w:p w14:paraId="48621459" w14:textId="77777777" w:rsidR="00A35493" w:rsidRPr="007B3E19" w:rsidRDefault="00A35493" w:rsidP="00A35493">
      <w:pPr>
        <w:pStyle w:val="HTMLPreformatted"/>
        <w:shd w:val="clear" w:color="auto" w:fill="F5F2F0"/>
        <w:rPr>
          <w:rFonts w:ascii="Arial" w:hAnsi="Arial" w:cs="Arial"/>
          <w:color w:val="000000"/>
          <w:sz w:val="24"/>
          <w:szCs w:val="24"/>
        </w:rPr>
      </w:pPr>
      <w:r w:rsidRPr="007B3E19">
        <w:rPr>
          <w:rStyle w:val="token"/>
          <w:rFonts w:ascii="Arial" w:eastAsiaTheme="majorEastAsia" w:hAnsi="Arial" w:cs="Arial"/>
          <w:color w:val="999999"/>
          <w:sz w:val="24"/>
          <w:szCs w:val="24"/>
          <w:bdr w:val="none" w:sz="0" w:space="0" w:color="auto" w:frame="1"/>
        </w:rPr>
        <w:t>}</w:t>
      </w:r>
    </w:p>
    <w:p w14:paraId="75B37777" w14:textId="77777777" w:rsidR="00A35493" w:rsidRPr="007B3E19" w:rsidRDefault="00A35493">
      <w:pPr>
        <w:rPr>
          <w:rFonts w:ascii="Arial" w:hAnsi="Arial" w:cs="Arial"/>
        </w:rPr>
      </w:pPr>
    </w:p>
    <w:p w14:paraId="00FB07F8" w14:textId="77777777" w:rsidR="00A35493" w:rsidRPr="007B3E19" w:rsidRDefault="00A35493" w:rsidP="007B3E19">
      <w:pPr>
        <w:shd w:val="clear" w:color="auto" w:fill="FFFFFF"/>
        <w:spacing w:after="0" w:line="240" w:lineRule="auto"/>
        <w:rPr>
          <w:rFonts w:ascii="Arial" w:eastAsia="Times New Roman" w:hAnsi="Arial" w:cs="Arial"/>
          <w:color w:val="3A3A3A"/>
        </w:rPr>
      </w:pPr>
      <w:r w:rsidRPr="007B3E19">
        <w:rPr>
          <w:rFonts w:ascii="Arial" w:eastAsia="Times New Roman" w:hAnsi="Arial" w:cs="Arial"/>
          <w:color w:val="3A3A3A"/>
        </w:rPr>
        <w:t>Getting the latitude and longitude is has simple has using gps.location.lat(), and gps.location.lng(), respectively.Upload the code to your Arduino, and you should see the location displayed on the serial monitor. After uploading the code, wait a few minutes while the module adjusts the position to get a more accurate data.</w:t>
      </w:r>
    </w:p>
    <w:p w14:paraId="396D72C3" w14:textId="77777777" w:rsidR="00A35493" w:rsidRPr="00A35493" w:rsidRDefault="00A35493" w:rsidP="00A35493">
      <w:pPr>
        <w:shd w:val="clear" w:color="auto" w:fill="FFFFFF"/>
        <w:spacing w:line="240" w:lineRule="auto"/>
        <w:rPr>
          <w:rFonts w:ascii="Arial" w:eastAsia="Times New Roman" w:hAnsi="Arial" w:cs="Arial"/>
          <w:color w:val="3A3A3A"/>
          <w:sz w:val="19"/>
          <w:szCs w:val="19"/>
        </w:rPr>
      </w:pPr>
      <w:r>
        <w:rPr>
          <w:rFonts w:ascii="Arial" w:eastAsia="Times New Roman" w:hAnsi="Arial" w:cs="Arial"/>
          <w:noProof/>
          <w:color w:val="3A3A3A"/>
          <w:sz w:val="19"/>
          <w:szCs w:val="19"/>
        </w:rPr>
        <w:drawing>
          <wp:inline distT="0" distB="0" distL="0" distR="0" wp14:anchorId="0EA15E97" wp14:editId="5FB68379">
            <wp:extent cx="5097145" cy="3446145"/>
            <wp:effectExtent l="19050" t="0" r="8255" b="0"/>
            <wp:docPr id="1" name="Picture 1" descr="https://i1.wp.com/randomnerdtutorials.com/wp-content/uploads/2018/01/GPS-get-location-serial-monitor-blurred-2.png?resize=535%2C362&amp;quality=100&amp;strip=all&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randomnerdtutorials.com/wp-content/uploads/2018/01/GPS-get-location-serial-monitor-blurred-2.png?resize=535%2C362&amp;quality=100&amp;strip=all&amp;ssl=1"/>
                    <pic:cNvPicPr>
                      <a:picLocks noChangeAspect="1" noChangeArrowheads="1"/>
                    </pic:cNvPicPr>
                  </pic:nvPicPr>
                  <pic:blipFill>
                    <a:blip r:embed="rId15"/>
                    <a:srcRect/>
                    <a:stretch>
                      <a:fillRect/>
                    </a:stretch>
                  </pic:blipFill>
                  <pic:spPr bwMode="auto">
                    <a:xfrm>
                      <a:off x="0" y="0"/>
                      <a:ext cx="5097145" cy="3446145"/>
                    </a:xfrm>
                    <a:prstGeom prst="rect">
                      <a:avLst/>
                    </a:prstGeom>
                    <a:noFill/>
                    <a:ln w="9525">
                      <a:noFill/>
                      <a:miter lim="800000"/>
                      <a:headEnd/>
                      <a:tailEnd/>
                    </a:ln>
                  </pic:spPr>
                </pic:pic>
              </a:graphicData>
            </a:graphic>
          </wp:inline>
        </w:drawing>
      </w:r>
    </w:p>
    <w:p w14:paraId="36D86920" w14:textId="77777777" w:rsidR="00A35493" w:rsidRDefault="005D1160">
      <w:r>
        <w:t>Serial Monitor Output</w:t>
      </w:r>
    </w:p>
    <w:sectPr w:rsidR="00A35493" w:rsidSect="00A6452B">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364BE"/>
    <w:multiLevelType w:val="multilevel"/>
    <w:tmpl w:val="12B8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370A60"/>
    <w:multiLevelType w:val="multilevel"/>
    <w:tmpl w:val="5DC6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FB3C2C"/>
    <w:multiLevelType w:val="multilevel"/>
    <w:tmpl w:val="D8C450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3044D"/>
    <w:multiLevelType w:val="multilevel"/>
    <w:tmpl w:val="75AE35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8A15DC"/>
    <w:multiLevelType w:val="multilevel"/>
    <w:tmpl w:val="8F40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E22160"/>
    <w:multiLevelType w:val="multilevel"/>
    <w:tmpl w:val="0EE82B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171BB"/>
    <w:multiLevelType w:val="multilevel"/>
    <w:tmpl w:val="A918A8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205851"/>
    <w:multiLevelType w:val="multilevel"/>
    <w:tmpl w:val="E4E25F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7"/>
  </w:num>
  <w:num w:numId="4">
    <w:abstractNumId w:val="3"/>
  </w:num>
  <w:num w:numId="5">
    <w:abstractNumId w:val="5"/>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35493"/>
    <w:rsid w:val="0000297A"/>
    <w:rsid w:val="00293D98"/>
    <w:rsid w:val="00346651"/>
    <w:rsid w:val="00497C01"/>
    <w:rsid w:val="004C1AB7"/>
    <w:rsid w:val="004E5AD1"/>
    <w:rsid w:val="005D1160"/>
    <w:rsid w:val="007B3E19"/>
    <w:rsid w:val="00A35493"/>
    <w:rsid w:val="00A6452B"/>
    <w:rsid w:val="00CB362E"/>
    <w:rsid w:val="00CE2740"/>
    <w:rsid w:val="00D13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D146"/>
  <w15:docId w15:val="{283B4C13-7516-46EC-8E31-8C6681884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740"/>
  </w:style>
  <w:style w:type="paragraph" w:styleId="Heading2">
    <w:name w:val="heading 2"/>
    <w:basedOn w:val="Normal"/>
    <w:link w:val="Heading2Char"/>
    <w:uiPriority w:val="9"/>
    <w:qFormat/>
    <w:rsid w:val="00A35493"/>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A354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5493"/>
    <w:rPr>
      <w:rFonts w:eastAsia="Times New Roman"/>
      <w:b/>
      <w:bCs/>
      <w:sz w:val="36"/>
      <w:szCs w:val="36"/>
    </w:rPr>
  </w:style>
  <w:style w:type="paragraph" w:styleId="NormalWeb">
    <w:name w:val="Normal (Web)"/>
    <w:basedOn w:val="Normal"/>
    <w:uiPriority w:val="99"/>
    <w:semiHidden/>
    <w:unhideWhenUsed/>
    <w:rsid w:val="00A35493"/>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A35493"/>
    <w:pPr>
      <w:ind w:left="720"/>
      <w:contextualSpacing/>
    </w:pPr>
  </w:style>
  <w:style w:type="character" w:customStyle="1" w:styleId="Heading3Char">
    <w:name w:val="Heading 3 Char"/>
    <w:basedOn w:val="DefaultParagraphFont"/>
    <w:link w:val="Heading3"/>
    <w:uiPriority w:val="9"/>
    <w:semiHidden/>
    <w:rsid w:val="00A35493"/>
    <w:rPr>
      <w:rFonts w:asciiTheme="majorHAnsi" w:eastAsiaTheme="majorEastAsia" w:hAnsiTheme="majorHAnsi" w:cstheme="majorBidi"/>
      <w:b/>
      <w:bCs/>
      <w:color w:val="4F81BD" w:themeColor="accent1"/>
    </w:rPr>
  </w:style>
  <w:style w:type="character" w:customStyle="1" w:styleId="rnthl">
    <w:name w:val="rnthl"/>
    <w:basedOn w:val="DefaultParagraphFont"/>
    <w:rsid w:val="00A35493"/>
  </w:style>
  <w:style w:type="character" w:styleId="Strong">
    <w:name w:val="Strong"/>
    <w:basedOn w:val="DefaultParagraphFont"/>
    <w:uiPriority w:val="22"/>
    <w:qFormat/>
    <w:rsid w:val="00A35493"/>
    <w:rPr>
      <w:b/>
      <w:bCs/>
    </w:rPr>
  </w:style>
  <w:style w:type="character" w:styleId="Hyperlink">
    <w:name w:val="Hyperlink"/>
    <w:basedOn w:val="DefaultParagraphFont"/>
    <w:uiPriority w:val="99"/>
    <w:semiHidden/>
    <w:unhideWhenUsed/>
    <w:rsid w:val="00A35493"/>
    <w:rPr>
      <w:color w:val="0000FF"/>
      <w:u w:val="single"/>
    </w:rPr>
  </w:style>
  <w:style w:type="paragraph" w:styleId="HTMLPreformatted">
    <w:name w:val="HTML Preformatted"/>
    <w:basedOn w:val="Normal"/>
    <w:link w:val="HTMLPreformattedChar"/>
    <w:uiPriority w:val="99"/>
    <w:unhideWhenUsed/>
    <w:rsid w:val="00A3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54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5493"/>
    <w:rPr>
      <w:rFonts w:ascii="Courier New" w:eastAsia="Times New Roman" w:hAnsi="Courier New" w:cs="Courier New"/>
      <w:sz w:val="20"/>
      <w:szCs w:val="20"/>
    </w:rPr>
  </w:style>
  <w:style w:type="character" w:customStyle="1" w:styleId="token">
    <w:name w:val="token"/>
    <w:basedOn w:val="DefaultParagraphFont"/>
    <w:rsid w:val="00A35493"/>
  </w:style>
  <w:style w:type="paragraph" w:styleId="BalloonText">
    <w:name w:val="Balloon Text"/>
    <w:basedOn w:val="Normal"/>
    <w:link w:val="BalloonTextChar"/>
    <w:uiPriority w:val="99"/>
    <w:semiHidden/>
    <w:unhideWhenUsed/>
    <w:rsid w:val="00A35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493"/>
    <w:rPr>
      <w:rFonts w:ascii="Tahoma" w:hAnsi="Tahoma" w:cs="Tahoma"/>
      <w:sz w:val="16"/>
      <w:szCs w:val="16"/>
    </w:rPr>
  </w:style>
  <w:style w:type="character" w:customStyle="1" w:styleId="tabler-smalltext">
    <w:name w:val="tabler-smalltext"/>
    <w:basedOn w:val="DefaultParagraphFont"/>
    <w:rsid w:val="00346651"/>
  </w:style>
  <w:style w:type="paragraph" w:customStyle="1" w:styleId="special-text">
    <w:name w:val="special-text"/>
    <w:basedOn w:val="Normal"/>
    <w:rsid w:val="00A6452B"/>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07108">
      <w:bodyDiv w:val="1"/>
      <w:marLeft w:val="0"/>
      <w:marRight w:val="0"/>
      <w:marTop w:val="0"/>
      <w:marBottom w:val="0"/>
      <w:divBdr>
        <w:top w:val="none" w:sz="0" w:space="0" w:color="auto"/>
        <w:left w:val="none" w:sz="0" w:space="0" w:color="auto"/>
        <w:bottom w:val="none" w:sz="0" w:space="0" w:color="auto"/>
        <w:right w:val="none" w:sz="0" w:space="0" w:color="auto"/>
      </w:divBdr>
    </w:div>
    <w:div w:id="194344587">
      <w:bodyDiv w:val="1"/>
      <w:marLeft w:val="0"/>
      <w:marRight w:val="0"/>
      <w:marTop w:val="0"/>
      <w:marBottom w:val="0"/>
      <w:divBdr>
        <w:top w:val="none" w:sz="0" w:space="0" w:color="auto"/>
        <w:left w:val="none" w:sz="0" w:space="0" w:color="auto"/>
        <w:bottom w:val="none" w:sz="0" w:space="0" w:color="auto"/>
        <w:right w:val="none" w:sz="0" w:space="0" w:color="auto"/>
      </w:divBdr>
    </w:div>
    <w:div w:id="413090655">
      <w:bodyDiv w:val="1"/>
      <w:marLeft w:val="0"/>
      <w:marRight w:val="0"/>
      <w:marTop w:val="0"/>
      <w:marBottom w:val="0"/>
      <w:divBdr>
        <w:top w:val="none" w:sz="0" w:space="0" w:color="auto"/>
        <w:left w:val="none" w:sz="0" w:space="0" w:color="auto"/>
        <w:bottom w:val="none" w:sz="0" w:space="0" w:color="auto"/>
        <w:right w:val="none" w:sz="0" w:space="0" w:color="auto"/>
      </w:divBdr>
    </w:div>
    <w:div w:id="598297857">
      <w:bodyDiv w:val="1"/>
      <w:marLeft w:val="0"/>
      <w:marRight w:val="0"/>
      <w:marTop w:val="0"/>
      <w:marBottom w:val="0"/>
      <w:divBdr>
        <w:top w:val="none" w:sz="0" w:space="0" w:color="auto"/>
        <w:left w:val="none" w:sz="0" w:space="0" w:color="auto"/>
        <w:bottom w:val="none" w:sz="0" w:space="0" w:color="auto"/>
        <w:right w:val="none" w:sz="0" w:space="0" w:color="auto"/>
      </w:divBdr>
      <w:divsChild>
        <w:div w:id="1731726418">
          <w:marLeft w:val="0"/>
          <w:marRight w:val="0"/>
          <w:marTop w:val="0"/>
          <w:marBottom w:val="336"/>
          <w:divBdr>
            <w:top w:val="none" w:sz="0" w:space="0" w:color="auto"/>
            <w:left w:val="none" w:sz="0" w:space="0" w:color="auto"/>
            <w:bottom w:val="none" w:sz="0" w:space="0" w:color="auto"/>
            <w:right w:val="none" w:sz="0" w:space="0" w:color="auto"/>
          </w:divBdr>
        </w:div>
      </w:divsChild>
    </w:div>
    <w:div w:id="892231220">
      <w:bodyDiv w:val="1"/>
      <w:marLeft w:val="0"/>
      <w:marRight w:val="0"/>
      <w:marTop w:val="0"/>
      <w:marBottom w:val="0"/>
      <w:divBdr>
        <w:top w:val="none" w:sz="0" w:space="0" w:color="auto"/>
        <w:left w:val="none" w:sz="0" w:space="0" w:color="auto"/>
        <w:bottom w:val="none" w:sz="0" w:space="0" w:color="auto"/>
        <w:right w:val="none" w:sz="0" w:space="0" w:color="auto"/>
      </w:divBdr>
      <w:divsChild>
        <w:div w:id="1050570985">
          <w:marLeft w:val="0"/>
          <w:marRight w:val="0"/>
          <w:marTop w:val="0"/>
          <w:marBottom w:val="0"/>
          <w:divBdr>
            <w:top w:val="none" w:sz="0" w:space="0" w:color="auto"/>
            <w:left w:val="none" w:sz="0" w:space="0" w:color="auto"/>
            <w:bottom w:val="none" w:sz="0" w:space="0" w:color="auto"/>
            <w:right w:val="none" w:sz="0" w:space="0" w:color="auto"/>
          </w:divBdr>
        </w:div>
        <w:div w:id="1296837198">
          <w:marLeft w:val="0"/>
          <w:marRight w:val="0"/>
          <w:marTop w:val="0"/>
          <w:marBottom w:val="0"/>
          <w:divBdr>
            <w:top w:val="none" w:sz="0" w:space="0" w:color="auto"/>
            <w:left w:val="none" w:sz="0" w:space="0" w:color="auto"/>
            <w:bottom w:val="none" w:sz="0" w:space="0" w:color="auto"/>
            <w:right w:val="none" w:sz="0" w:space="0" w:color="auto"/>
          </w:divBdr>
        </w:div>
        <w:div w:id="222110216">
          <w:marLeft w:val="0"/>
          <w:marRight w:val="0"/>
          <w:marTop w:val="0"/>
          <w:marBottom w:val="0"/>
          <w:divBdr>
            <w:top w:val="none" w:sz="0" w:space="0" w:color="auto"/>
            <w:left w:val="none" w:sz="0" w:space="0" w:color="auto"/>
            <w:bottom w:val="none" w:sz="0" w:space="0" w:color="auto"/>
            <w:right w:val="none" w:sz="0" w:space="0" w:color="auto"/>
          </w:divBdr>
        </w:div>
        <w:div w:id="634412080">
          <w:marLeft w:val="0"/>
          <w:marRight w:val="0"/>
          <w:marTop w:val="0"/>
          <w:marBottom w:val="0"/>
          <w:divBdr>
            <w:top w:val="none" w:sz="0" w:space="0" w:color="auto"/>
            <w:left w:val="none" w:sz="0" w:space="0" w:color="auto"/>
            <w:bottom w:val="none" w:sz="0" w:space="0" w:color="auto"/>
            <w:right w:val="none" w:sz="0" w:space="0" w:color="auto"/>
          </w:divBdr>
        </w:div>
      </w:divsChild>
    </w:div>
    <w:div w:id="940068063">
      <w:bodyDiv w:val="1"/>
      <w:marLeft w:val="0"/>
      <w:marRight w:val="0"/>
      <w:marTop w:val="0"/>
      <w:marBottom w:val="0"/>
      <w:divBdr>
        <w:top w:val="none" w:sz="0" w:space="0" w:color="auto"/>
        <w:left w:val="none" w:sz="0" w:space="0" w:color="auto"/>
        <w:bottom w:val="none" w:sz="0" w:space="0" w:color="auto"/>
        <w:right w:val="none" w:sz="0" w:space="0" w:color="auto"/>
      </w:divBdr>
    </w:div>
    <w:div w:id="1009791505">
      <w:bodyDiv w:val="1"/>
      <w:marLeft w:val="0"/>
      <w:marRight w:val="0"/>
      <w:marTop w:val="0"/>
      <w:marBottom w:val="0"/>
      <w:divBdr>
        <w:top w:val="none" w:sz="0" w:space="0" w:color="auto"/>
        <w:left w:val="none" w:sz="0" w:space="0" w:color="auto"/>
        <w:bottom w:val="none" w:sz="0" w:space="0" w:color="auto"/>
        <w:right w:val="none" w:sz="0" w:space="0" w:color="auto"/>
      </w:divBdr>
    </w:div>
    <w:div w:id="1248808839">
      <w:bodyDiv w:val="1"/>
      <w:marLeft w:val="0"/>
      <w:marRight w:val="0"/>
      <w:marTop w:val="0"/>
      <w:marBottom w:val="0"/>
      <w:divBdr>
        <w:top w:val="none" w:sz="0" w:space="0" w:color="auto"/>
        <w:left w:val="none" w:sz="0" w:space="0" w:color="auto"/>
        <w:bottom w:val="none" w:sz="0" w:space="0" w:color="auto"/>
        <w:right w:val="none" w:sz="0" w:space="0" w:color="auto"/>
      </w:divBdr>
      <w:divsChild>
        <w:div w:id="1895464191">
          <w:marLeft w:val="0"/>
          <w:marRight w:val="0"/>
          <w:marTop w:val="430"/>
          <w:marBottom w:val="430"/>
          <w:divBdr>
            <w:top w:val="none" w:sz="0" w:space="0" w:color="auto"/>
            <w:left w:val="none" w:sz="0" w:space="0" w:color="auto"/>
            <w:bottom w:val="none" w:sz="0" w:space="0" w:color="auto"/>
            <w:right w:val="none" w:sz="0" w:space="0" w:color="auto"/>
          </w:divBdr>
        </w:div>
        <w:div w:id="2011370699">
          <w:marLeft w:val="0"/>
          <w:marRight w:val="0"/>
          <w:marTop w:val="430"/>
          <w:marBottom w:val="430"/>
          <w:divBdr>
            <w:top w:val="none" w:sz="0" w:space="0" w:color="auto"/>
            <w:left w:val="none" w:sz="0" w:space="0" w:color="auto"/>
            <w:bottom w:val="none" w:sz="0" w:space="0" w:color="auto"/>
            <w:right w:val="none" w:sz="0" w:space="0" w:color="auto"/>
          </w:divBdr>
        </w:div>
      </w:divsChild>
    </w:div>
    <w:div w:id="1662156346">
      <w:bodyDiv w:val="1"/>
      <w:marLeft w:val="0"/>
      <w:marRight w:val="0"/>
      <w:marTop w:val="0"/>
      <w:marBottom w:val="0"/>
      <w:divBdr>
        <w:top w:val="none" w:sz="0" w:space="0" w:color="auto"/>
        <w:left w:val="none" w:sz="0" w:space="0" w:color="auto"/>
        <w:bottom w:val="none" w:sz="0" w:space="0" w:color="auto"/>
        <w:right w:val="none" w:sz="0" w:space="0" w:color="auto"/>
      </w:divBdr>
    </w:div>
    <w:div w:id="1777483023">
      <w:bodyDiv w:val="1"/>
      <w:marLeft w:val="0"/>
      <w:marRight w:val="0"/>
      <w:marTop w:val="0"/>
      <w:marBottom w:val="0"/>
      <w:divBdr>
        <w:top w:val="none" w:sz="0" w:space="0" w:color="auto"/>
        <w:left w:val="none" w:sz="0" w:space="0" w:color="auto"/>
        <w:bottom w:val="none" w:sz="0" w:space="0" w:color="auto"/>
        <w:right w:val="none" w:sz="0" w:space="0" w:color="auto"/>
      </w:divBdr>
    </w:div>
    <w:div w:id="1781601997">
      <w:bodyDiv w:val="1"/>
      <w:marLeft w:val="0"/>
      <w:marRight w:val="0"/>
      <w:marTop w:val="0"/>
      <w:marBottom w:val="0"/>
      <w:divBdr>
        <w:top w:val="none" w:sz="0" w:space="0" w:color="auto"/>
        <w:left w:val="none" w:sz="0" w:space="0" w:color="auto"/>
        <w:bottom w:val="none" w:sz="0" w:space="0" w:color="auto"/>
        <w:right w:val="none" w:sz="0" w:space="0" w:color="auto"/>
      </w:divBdr>
      <w:divsChild>
        <w:div w:id="22025835">
          <w:marLeft w:val="0"/>
          <w:marRight w:val="0"/>
          <w:marTop w:val="0"/>
          <w:marBottom w:val="0"/>
          <w:divBdr>
            <w:top w:val="none" w:sz="0" w:space="0" w:color="auto"/>
            <w:left w:val="none" w:sz="0" w:space="0" w:color="auto"/>
            <w:bottom w:val="none" w:sz="0" w:space="0" w:color="auto"/>
            <w:right w:val="none" w:sz="0" w:space="0" w:color="auto"/>
          </w:divBdr>
        </w:div>
        <w:div w:id="91363039">
          <w:marLeft w:val="0"/>
          <w:marRight w:val="0"/>
          <w:marTop w:val="430"/>
          <w:marBottom w:val="430"/>
          <w:divBdr>
            <w:top w:val="none" w:sz="0" w:space="0" w:color="auto"/>
            <w:left w:val="none" w:sz="0" w:space="0" w:color="auto"/>
            <w:bottom w:val="none" w:sz="0" w:space="0" w:color="auto"/>
            <w:right w:val="none" w:sz="0" w:space="0" w:color="auto"/>
          </w:divBdr>
        </w:div>
      </w:divsChild>
    </w:div>
    <w:div w:id="1834876971">
      <w:bodyDiv w:val="1"/>
      <w:marLeft w:val="0"/>
      <w:marRight w:val="0"/>
      <w:marTop w:val="0"/>
      <w:marBottom w:val="0"/>
      <w:divBdr>
        <w:top w:val="none" w:sz="0" w:space="0" w:color="auto"/>
        <w:left w:val="none" w:sz="0" w:space="0" w:color="auto"/>
        <w:bottom w:val="none" w:sz="0" w:space="0" w:color="auto"/>
        <w:right w:val="none" w:sz="0" w:space="0" w:color="auto"/>
      </w:divBdr>
    </w:div>
    <w:div w:id="1853642962">
      <w:bodyDiv w:val="1"/>
      <w:marLeft w:val="0"/>
      <w:marRight w:val="0"/>
      <w:marTop w:val="0"/>
      <w:marBottom w:val="0"/>
      <w:divBdr>
        <w:top w:val="none" w:sz="0" w:space="0" w:color="auto"/>
        <w:left w:val="none" w:sz="0" w:space="0" w:color="auto"/>
        <w:bottom w:val="none" w:sz="0" w:space="0" w:color="auto"/>
        <w:right w:val="none" w:sz="0" w:space="0" w:color="auto"/>
      </w:divBdr>
    </w:div>
    <w:div w:id="1915046702">
      <w:bodyDiv w:val="1"/>
      <w:marLeft w:val="0"/>
      <w:marRight w:val="0"/>
      <w:marTop w:val="0"/>
      <w:marBottom w:val="0"/>
      <w:divBdr>
        <w:top w:val="none" w:sz="0" w:space="0" w:color="auto"/>
        <w:left w:val="none" w:sz="0" w:space="0" w:color="auto"/>
        <w:bottom w:val="none" w:sz="0" w:space="0" w:color="auto"/>
        <w:right w:val="none" w:sz="0" w:space="0" w:color="auto"/>
      </w:divBdr>
    </w:div>
    <w:div w:id="209728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ouser.com/ds/2/268/mic5205-778789.pdf"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github.com/mikalhart/TinyGPS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dc:creator>
  <cp:lastModifiedBy>Aakash Mohikar</cp:lastModifiedBy>
  <cp:revision>3</cp:revision>
  <dcterms:created xsi:type="dcterms:W3CDTF">2021-01-29T17:34:00Z</dcterms:created>
  <dcterms:modified xsi:type="dcterms:W3CDTF">2021-01-30T06:51:00Z</dcterms:modified>
</cp:coreProperties>
</file>